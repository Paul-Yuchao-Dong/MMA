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F4885" w14:textId="77777777" w:rsidR="0003083F" w:rsidRDefault="000C52CB">
      <w:pPr>
        <w:spacing w:after="0" w:line="259" w:lineRule="auto"/>
        <w:ind w:left="4230" w:firstLine="0"/>
      </w:pPr>
      <w:r>
        <w:rPr>
          <w:b/>
          <w:color w:val="002060"/>
          <w:sz w:val="32"/>
        </w:rPr>
        <w:t xml:space="preserve"> </w:t>
      </w:r>
    </w:p>
    <w:p w14:paraId="4C9DDB2D" w14:textId="77777777" w:rsidR="0003083F" w:rsidRDefault="02B73DF5">
      <w:pPr>
        <w:spacing w:after="0" w:line="259" w:lineRule="auto"/>
        <w:ind w:left="0" w:right="544" w:firstLine="0"/>
        <w:jc w:val="right"/>
      </w:pPr>
      <w:r w:rsidRPr="3DF2A1CC">
        <w:rPr>
          <w:b/>
          <w:bCs/>
          <w:color w:val="002060"/>
          <w:sz w:val="32"/>
          <w:szCs w:val="32"/>
        </w:rPr>
        <w:t xml:space="preserve">                              </w:t>
      </w:r>
      <w:r w:rsidR="5F085AD8">
        <w:rPr>
          <w:noProof/>
        </w:rPr>
        <w:drawing>
          <wp:inline distT="0" distB="0" distL="0" distR="0" wp14:anchorId="132CBE53" wp14:editId="030A84FC">
            <wp:extent cx="895703" cy="960120"/>
            <wp:effectExtent l="0" t="0" r="0" b="0"/>
            <wp:docPr id="1039311308"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pic:nvPicPr>
                  <pic:blipFill>
                    <a:blip r:embed="rId10">
                      <a:extLst>
                        <a:ext uri="{28A0092B-C50C-407E-A947-70E740481C1C}">
                          <a14:useLocalDpi xmlns:a14="http://schemas.microsoft.com/office/drawing/2010/main" val="0"/>
                        </a:ext>
                      </a:extLst>
                    </a:blip>
                    <a:stretch>
                      <a:fillRect/>
                    </a:stretch>
                  </pic:blipFill>
                  <pic:spPr>
                    <a:xfrm>
                      <a:off x="0" y="0"/>
                      <a:ext cx="895703" cy="960120"/>
                    </a:xfrm>
                    <a:prstGeom prst="rect">
                      <a:avLst/>
                    </a:prstGeom>
                  </pic:spPr>
                </pic:pic>
              </a:graphicData>
            </a:graphic>
          </wp:inline>
        </w:drawing>
      </w:r>
      <w:r w:rsidRPr="3DF2A1CC">
        <w:rPr>
          <w:b/>
          <w:bCs/>
          <w:color w:val="002060"/>
          <w:sz w:val="32"/>
          <w:szCs w:val="32"/>
        </w:rPr>
        <w:t xml:space="preserve"> </w:t>
      </w:r>
    </w:p>
    <w:p w14:paraId="5EEE246A" w14:textId="77777777" w:rsidR="0003083F" w:rsidRDefault="000C52CB">
      <w:pPr>
        <w:spacing w:after="0" w:line="259" w:lineRule="auto"/>
        <w:ind w:left="4230" w:firstLine="0"/>
      </w:pPr>
      <w:r>
        <w:rPr>
          <w:b/>
          <w:sz w:val="32"/>
        </w:rPr>
        <w:t xml:space="preserve"> </w:t>
      </w:r>
    </w:p>
    <w:p w14:paraId="70F7D2E4" w14:textId="77777777" w:rsidR="0003083F" w:rsidRDefault="000C52CB">
      <w:pPr>
        <w:spacing w:after="0" w:line="259" w:lineRule="auto"/>
        <w:ind w:left="0" w:right="616" w:firstLine="0"/>
        <w:jc w:val="center"/>
      </w:pPr>
      <w:r>
        <w:rPr>
          <w:b/>
          <w:sz w:val="32"/>
        </w:rPr>
        <w:t xml:space="preserve">TEAM ALIGNMENT DOCUMENT </w:t>
      </w:r>
    </w:p>
    <w:p w14:paraId="6E62739B" w14:textId="77777777" w:rsidR="0003083F" w:rsidRDefault="000C52CB">
      <w:pPr>
        <w:spacing w:after="0" w:line="259" w:lineRule="auto"/>
        <w:ind w:left="0" w:right="619" w:firstLine="0"/>
        <w:jc w:val="center"/>
      </w:pPr>
      <w:r>
        <w:rPr>
          <w:b/>
          <w:sz w:val="28"/>
        </w:rPr>
        <w:t xml:space="preserve">MMA Program </w:t>
      </w:r>
    </w:p>
    <w:p w14:paraId="51F9E809" w14:textId="77777777" w:rsidR="0003083F" w:rsidRDefault="000C52CB">
      <w:pPr>
        <w:spacing w:after="0" w:line="259" w:lineRule="auto"/>
        <w:ind w:left="0" w:firstLine="0"/>
      </w:pPr>
      <w:r>
        <w:rPr>
          <w:sz w:val="28"/>
        </w:rPr>
        <w:t xml:space="preserve"> </w:t>
      </w:r>
    </w:p>
    <w:p w14:paraId="7B477C4E" w14:textId="77777777" w:rsidR="0003083F" w:rsidRDefault="000C52CB">
      <w:pPr>
        <w:spacing w:after="0" w:line="259" w:lineRule="auto"/>
        <w:ind w:left="0" w:firstLine="0"/>
      </w:pPr>
      <w:r>
        <w:rPr>
          <w:sz w:val="28"/>
        </w:rPr>
        <w:t xml:space="preserve"> </w:t>
      </w:r>
    </w:p>
    <w:p w14:paraId="0078B0C7" w14:textId="77777777" w:rsidR="0003083F" w:rsidRDefault="000C52CB">
      <w:pPr>
        <w:spacing w:after="0" w:line="259" w:lineRule="auto"/>
        <w:ind w:left="0" w:firstLine="0"/>
      </w:pPr>
      <w:r>
        <w:rPr>
          <w:sz w:val="28"/>
        </w:rPr>
        <w:t xml:space="preserve"> </w:t>
      </w:r>
    </w:p>
    <w:p w14:paraId="31228043" w14:textId="49522B4D" w:rsidR="0003083F" w:rsidRDefault="000C52CB">
      <w:pPr>
        <w:tabs>
          <w:tab w:val="center" w:pos="4530"/>
        </w:tabs>
        <w:spacing w:after="0" w:line="259" w:lineRule="auto"/>
        <w:ind w:left="-15" w:firstLine="0"/>
      </w:pPr>
      <w:r>
        <w:rPr>
          <w:sz w:val="28"/>
        </w:rPr>
        <w:t xml:space="preserve">Team Name:  </w:t>
      </w:r>
      <w:r>
        <w:rPr>
          <w:sz w:val="28"/>
        </w:rPr>
        <w:tab/>
        <w:t>_____________</w:t>
      </w:r>
      <w:r w:rsidR="0090343E" w:rsidRPr="0090343E">
        <w:rPr>
          <w:sz w:val="28"/>
          <w:u w:val="single"/>
        </w:rPr>
        <w:t>Stirling</w:t>
      </w:r>
      <w:r w:rsidRPr="0090343E">
        <w:rPr>
          <w:sz w:val="28"/>
          <w:u w:val="single"/>
        </w:rPr>
        <w:t>_____________________</w:t>
      </w:r>
      <w:r>
        <w:rPr>
          <w:sz w:val="28"/>
        </w:rPr>
        <w:t xml:space="preserve"> </w:t>
      </w:r>
    </w:p>
    <w:p w14:paraId="139F4623" w14:textId="77777777" w:rsidR="0003083F" w:rsidRDefault="000C52CB">
      <w:pPr>
        <w:spacing w:after="0" w:line="259" w:lineRule="auto"/>
        <w:ind w:left="0" w:firstLine="0"/>
      </w:pPr>
      <w:r>
        <w:rPr>
          <w:sz w:val="28"/>
        </w:rPr>
        <w:t xml:space="preserve"> </w:t>
      </w:r>
    </w:p>
    <w:p w14:paraId="605269BE" w14:textId="77777777" w:rsidR="0003083F" w:rsidRDefault="000C52CB">
      <w:pPr>
        <w:spacing w:after="0" w:line="259" w:lineRule="auto"/>
        <w:ind w:left="0" w:firstLine="0"/>
      </w:pPr>
      <w:r>
        <w:rPr>
          <w:sz w:val="28"/>
        </w:rPr>
        <w:t xml:space="preserve"> </w:t>
      </w:r>
    </w:p>
    <w:p w14:paraId="54AF88FC" w14:textId="77777777" w:rsidR="0003083F" w:rsidRDefault="000C52CB">
      <w:pPr>
        <w:spacing w:after="0" w:line="259" w:lineRule="auto"/>
        <w:ind w:left="0" w:firstLine="0"/>
      </w:pPr>
      <w:r>
        <w:rPr>
          <w:sz w:val="28"/>
        </w:rPr>
        <w:t xml:space="preserve"> </w:t>
      </w:r>
    </w:p>
    <w:p w14:paraId="6D26FD5E" w14:textId="77777777" w:rsidR="0003083F" w:rsidRDefault="000C52CB">
      <w:pPr>
        <w:spacing w:after="0" w:line="259" w:lineRule="auto"/>
        <w:ind w:left="-5"/>
      </w:pPr>
      <w:r>
        <w:rPr>
          <w:sz w:val="28"/>
        </w:rPr>
        <w:t xml:space="preserve">Team Members’ Names: </w:t>
      </w:r>
    </w:p>
    <w:p w14:paraId="0BD2E67A" w14:textId="77777777" w:rsidR="0003083F" w:rsidRDefault="000C52CB">
      <w:pPr>
        <w:spacing w:after="0" w:line="259" w:lineRule="auto"/>
        <w:ind w:left="0" w:firstLine="0"/>
      </w:pPr>
      <w:r>
        <w:rPr>
          <w:sz w:val="28"/>
        </w:rPr>
        <w:t xml:space="preserve"> </w:t>
      </w:r>
    </w:p>
    <w:p w14:paraId="34E09C61" w14:textId="00286901" w:rsidR="0003083F" w:rsidRDefault="000C52CB">
      <w:pPr>
        <w:spacing w:after="317" w:line="259" w:lineRule="auto"/>
        <w:ind w:left="-5"/>
      </w:pPr>
      <w:r>
        <w:rPr>
          <w:sz w:val="28"/>
        </w:rPr>
        <w:t xml:space="preserve">1. </w:t>
      </w:r>
      <w:r w:rsidR="0090343E">
        <w:rPr>
          <w:sz w:val="28"/>
        </w:rPr>
        <w:t xml:space="preserve"> </w:t>
      </w:r>
      <w:r w:rsidR="3F91F0AD" w:rsidRPr="338211DC">
        <w:rPr>
          <w:sz w:val="28"/>
          <w:szCs w:val="28"/>
        </w:rPr>
        <w:t>Janice Tian</w:t>
      </w:r>
    </w:p>
    <w:p w14:paraId="27DC08B6" w14:textId="4BAC8AC8" w:rsidR="0003083F" w:rsidRDefault="000C52CB">
      <w:pPr>
        <w:spacing w:after="317" w:line="259" w:lineRule="auto"/>
        <w:ind w:left="-5"/>
      </w:pPr>
      <w:r w:rsidRPr="73D2EFB4">
        <w:rPr>
          <w:sz w:val="28"/>
          <w:szCs w:val="28"/>
        </w:rPr>
        <w:t xml:space="preserve">2. </w:t>
      </w:r>
      <w:r w:rsidR="0312C297" w:rsidRPr="73D2EFB4">
        <w:rPr>
          <w:sz w:val="28"/>
          <w:szCs w:val="28"/>
        </w:rPr>
        <w:t>Mike Hetherington</w:t>
      </w:r>
    </w:p>
    <w:p w14:paraId="3F46EEEE" w14:textId="248D9F1D" w:rsidR="0003083F" w:rsidRDefault="000C52CB">
      <w:pPr>
        <w:spacing w:after="317" w:line="259" w:lineRule="auto"/>
        <w:ind w:left="-5"/>
      </w:pPr>
      <w:r w:rsidRPr="73D2EFB4">
        <w:rPr>
          <w:sz w:val="28"/>
          <w:szCs w:val="28"/>
        </w:rPr>
        <w:t xml:space="preserve">3. </w:t>
      </w:r>
      <w:r w:rsidR="7781F6C4" w:rsidRPr="73D2EFB4">
        <w:rPr>
          <w:sz w:val="28"/>
          <w:szCs w:val="28"/>
        </w:rPr>
        <w:t>Nazia Khan</w:t>
      </w:r>
    </w:p>
    <w:p w14:paraId="1F48FEDF" w14:textId="320681FF" w:rsidR="0003083F" w:rsidRDefault="000C52CB">
      <w:pPr>
        <w:spacing w:after="317" w:line="259" w:lineRule="auto"/>
        <w:ind w:left="-5"/>
      </w:pPr>
      <w:r w:rsidRPr="73D2EFB4">
        <w:rPr>
          <w:sz w:val="28"/>
          <w:szCs w:val="28"/>
        </w:rPr>
        <w:t xml:space="preserve">4. </w:t>
      </w:r>
      <w:r w:rsidR="3219F82D" w:rsidRPr="73D2EFB4">
        <w:rPr>
          <w:sz w:val="28"/>
          <w:szCs w:val="28"/>
        </w:rPr>
        <w:t>Paul Dong</w:t>
      </w:r>
    </w:p>
    <w:p w14:paraId="4E6685C1" w14:textId="7FEDD519" w:rsidR="0003083F" w:rsidRDefault="000C52CB">
      <w:pPr>
        <w:spacing w:after="317" w:line="259" w:lineRule="auto"/>
        <w:ind w:left="-5"/>
      </w:pPr>
      <w:r w:rsidRPr="73D2EFB4">
        <w:rPr>
          <w:sz w:val="28"/>
          <w:szCs w:val="28"/>
        </w:rPr>
        <w:t xml:space="preserve">5. </w:t>
      </w:r>
      <w:r w:rsidR="46BB64BB" w:rsidRPr="73D2EFB4">
        <w:rPr>
          <w:sz w:val="28"/>
          <w:szCs w:val="28"/>
        </w:rPr>
        <w:t>Richard Dam</w:t>
      </w:r>
    </w:p>
    <w:p w14:paraId="4E2627A9" w14:textId="2A78CF4A" w:rsidR="0003083F" w:rsidRDefault="000C52CB">
      <w:pPr>
        <w:spacing w:after="317" w:line="259" w:lineRule="auto"/>
        <w:ind w:left="-5"/>
      </w:pPr>
      <w:r>
        <w:rPr>
          <w:sz w:val="28"/>
        </w:rPr>
        <w:t xml:space="preserve">6. </w:t>
      </w:r>
      <w:r w:rsidR="1A0EA89C" w:rsidRPr="3E8B7375">
        <w:rPr>
          <w:sz w:val="28"/>
          <w:szCs w:val="28"/>
        </w:rPr>
        <w:t>Ricky Ye</w:t>
      </w:r>
    </w:p>
    <w:p w14:paraId="28CC6379" w14:textId="5244CCEB" w:rsidR="0003083F" w:rsidRDefault="000C52CB">
      <w:pPr>
        <w:spacing w:after="345" w:line="259" w:lineRule="auto"/>
        <w:ind w:left="-5"/>
      </w:pPr>
      <w:r>
        <w:rPr>
          <w:sz w:val="28"/>
        </w:rPr>
        <w:t xml:space="preserve">7. </w:t>
      </w:r>
      <w:r w:rsidR="73003D86" w:rsidRPr="3E8B7375">
        <w:rPr>
          <w:sz w:val="28"/>
          <w:szCs w:val="28"/>
        </w:rPr>
        <w:t>Sally Cheung</w:t>
      </w:r>
    </w:p>
    <w:p w14:paraId="4410F412" w14:textId="2A4C396D" w:rsidR="0003083F" w:rsidRDefault="000C52CB">
      <w:pPr>
        <w:spacing w:after="317" w:line="259" w:lineRule="auto"/>
        <w:ind w:left="-5"/>
      </w:pPr>
      <w:r w:rsidRPr="2862AD46">
        <w:rPr>
          <w:sz w:val="28"/>
          <w:szCs w:val="28"/>
        </w:rPr>
        <w:t>8.</w:t>
      </w:r>
      <w:r w:rsidRPr="2862AD46">
        <w:rPr>
          <w:b/>
          <w:sz w:val="32"/>
          <w:szCs w:val="32"/>
        </w:rPr>
        <w:t xml:space="preserve"> </w:t>
      </w:r>
      <w:r w:rsidR="330FF65D" w:rsidRPr="19461929">
        <w:rPr>
          <w:color w:val="000000" w:themeColor="text1"/>
          <w:sz w:val="28"/>
          <w:szCs w:val="28"/>
        </w:rPr>
        <w:t>Shishir Kumar</w:t>
      </w:r>
    </w:p>
    <w:p w14:paraId="59702B95" w14:textId="77777777" w:rsidR="0003083F" w:rsidRDefault="000C52CB">
      <w:pPr>
        <w:spacing w:after="320" w:line="259" w:lineRule="auto"/>
        <w:ind w:left="0" w:firstLine="0"/>
        <w:rPr>
          <w:b/>
          <w:sz w:val="32"/>
        </w:rPr>
      </w:pPr>
      <w:r>
        <w:rPr>
          <w:b/>
          <w:sz w:val="32"/>
        </w:rPr>
        <w:t xml:space="preserve"> </w:t>
      </w:r>
    </w:p>
    <w:p w14:paraId="70D03D53" w14:textId="77777777" w:rsidR="004A713A" w:rsidRDefault="004A713A">
      <w:pPr>
        <w:spacing w:after="320" w:line="259" w:lineRule="auto"/>
        <w:ind w:left="0" w:firstLine="0"/>
        <w:rPr>
          <w:b/>
          <w:sz w:val="32"/>
        </w:rPr>
      </w:pPr>
    </w:p>
    <w:p w14:paraId="0B19E57C" w14:textId="77777777" w:rsidR="004A713A" w:rsidRDefault="004A713A">
      <w:pPr>
        <w:spacing w:after="320" w:line="259" w:lineRule="auto"/>
        <w:ind w:left="0" w:firstLine="0"/>
        <w:rPr>
          <w:b/>
          <w:sz w:val="32"/>
        </w:rPr>
      </w:pPr>
    </w:p>
    <w:p w14:paraId="4B7F90BF" w14:textId="04ED11FF" w:rsidR="004A713A" w:rsidRPr="0075483F" w:rsidRDefault="004A713A">
      <w:pPr>
        <w:spacing w:after="320" w:line="259" w:lineRule="auto"/>
        <w:ind w:left="0" w:firstLine="0"/>
        <w:rPr>
          <w:b/>
          <w:szCs w:val="18"/>
        </w:rPr>
      </w:pPr>
      <w:r w:rsidRPr="0075483F">
        <w:rPr>
          <w:b/>
          <w:szCs w:val="18"/>
        </w:rPr>
        <w:lastRenderedPageBreak/>
        <w:t>Team</w:t>
      </w:r>
      <w:r w:rsidR="00F051DE">
        <w:rPr>
          <w:b/>
          <w:szCs w:val="18"/>
        </w:rPr>
        <w:t xml:space="preserve"> Charter</w:t>
      </w:r>
      <w:r w:rsidRPr="0075483F">
        <w:rPr>
          <w:b/>
          <w:szCs w:val="18"/>
        </w:rPr>
        <w:t>:</w:t>
      </w:r>
    </w:p>
    <w:p w14:paraId="1F0C98EC" w14:textId="77777777" w:rsidR="00F051DE" w:rsidRDefault="00F051DE" w:rsidP="00F051DE">
      <w:r w:rsidRPr="00A24792">
        <w:t>Our mission is to acquire the knowledge and skills to make career advancement in the field of Data Analytics</w:t>
      </w:r>
      <w:r>
        <w:t xml:space="preserve"> in a way which:</w:t>
      </w:r>
    </w:p>
    <w:p w14:paraId="64C5D6E5" w14:textId="74908B9B" w:rsidR="0050619F" w:rsidRDefault="0050619F" w:rsidP="0050619F">
      <w:pPr>
        <w:pStyle w:val="ListParagraph"/>
        <w:numPr>
          <w:ilvl w:val="0"/>
          <w:numId w:val="4"/>
        </w:numPr>
      </w:pPr>
      <w:r>
        <w:t>continually innovating and executing best practices in knowledge acquisition, research, report creation and high impact presentations</w:t>
      </w:r>
    </w:p>
    <w:p w14:paraId="41536742" w14:textId="77777777" w:rsidR="00F051DE" w:rsidRDefault="00F051DE" w:rsidP="00F051DE">
      <w:pPr>
        <w:pStyle w:val="ListParagraph"/>
        <w:widowControl w:val="0"/>
        <w:numPr>
          <w:ilvl w:val="0"/>
          <w:numId w:val="4"/>
        </w:numPr>
        <w:spacing w:after="0" w:line="240" w:lineRule="auto"/>
        <w:contextualSpacing w:val="0"/>
        <w:jc w:val="both"/>
      </w:pPr>
      <w:r>
        <w:t>a</w:t>
      </w:r>
      <w:r>
        <w:rPr>
          <w:rFonts w:hint="eastAsia"/>
        </w:rPr>
        <w:t xml:space="preserve">ccountable </w:t>
      </w:r>
      <w:r>
        <w:t>to each other</w:t>
      </w:r>
    </w:p>
    <w:p w14:paraId="37AD1A6E" w14:textId="6B0D0265" w:rsidR="00F051DE" w:rsidRDefault="00F051DE" w:rsidP="00F051DE">
      <w:pPr>
        <w:pStyle w:val="ListParagraph"/>
        <w:widowControl w:val="0"/>
        <w:numPr>
          <w:ilvl w:val="0"/>
          <w:numId w:val="4"/>
        </w:numPr>
        <w:spacing w:after="0" w:line="240" w:lineRule="auto"/>
        <w:contextualSpacing w:val="0"/>
        <w:jc w:val="both"/>
      </w:pPr>
      <w:r>
        <w:t>allowed members to stretch their comfort zone</w:t>
      </w:r>
      <w:r w:rsidR="00B77CA3">
        <w:t xml:space="preserve"> </w:t>
      </w:r>
      <w:r w:rsidR="00B77CA3">
        <w:rPr>
          <w:bCs/>
          <w:sz w:val="22"/>
        </w:rPr>
        <w:t xml:space="preserve">by </w:t>
      </w:r>
      <w:r w:rsidR="009446AE">
        <w:rPr>
          <w:bCs/>
          <w:sz w:val="22"/>
        </w:rPr>
        <w:t>rotating through various</w:t>
      </w:r>
      <w:r w:rsidR="00B77CA3">
        <w:rPr>
          <w:bCs/>
          <w:sz w:val="22"/>
        </w:rPr>
        <w:t xml:space="preserve"> Team Roles</w:t>
      </w:r>
    </w:p>
    <w:p w14:paraId="06DBC46F" w14:textId="77777777" w:rsidR="00F051DE" w:rsidRDefault="00F051DE" w:rsidP="00F051DE">
      <w:pPr>
        <w:ind w:left="0" w:firstLine="0"/>
      </w:pPr>
      <w:r>
        <w:rPr>
          <w:rFonts w:hint="eastAsia"/>
        </w:rPr>
        <w:t xml:space="preserve">So that: </w:t>
      </w:r>
    </w:p>
    <w:p w14:paraId="380B7AF7" w14:textId="77777777" w:rsidR="00F051DE" w:rsidRPr="00977C53" w:rsidRDefault="00F051DE" w:rsidP="00F051DE">
      <w:pPr>
        <w:pStyle w:val="ListParagraph"/>
        <w:widowControl w:val="0"/>
        <w:numPr>
          <w:ilvl w:val="0"/>
          <w:numId w:val="5"/>
        </w:numPr>
        <w:spacing w:after="0" w:line="240" w:lineRule="auto"/>
        <w:contextualSpacing w:val="0"/>
        <w:jc w:val="both"/>
      </w:pPr>
      <w:r w:rsidRPr="00A24792">
        <w:rPr>
          <w:bCs/>
        </w:rPr>
        <w:t xml:space="preserve">each of us as individuals </w:t>
      </w:r>
      <w:r>
        <w:rPr>
          <w:bCs/>
        </w:rPr>
        <w:t>learn t</w:t>
      </w:r>
      <w:r w:rsidRPr="00A24792">
        <w:rPr>
          <w:bCs/>
        </w:rPr>
        <w:t>o lead a team of Data Scientists</w:t>
      </w:r>
    </w:p>
    <w:p w14:paraId="2B7928C1" w14:textId="77777777" w:rsidR="00F051DE" w:rsidRPr="00A24792" w:rsidRDefault="00F051DE" w:rsidP="00F051DE">
      <w:pPr>
        <w:pStyle w:val="ListParagraph"/>
        <w:widowControl w:val="0"/>
        <w:numPr>
          <w:ilvl w:val="0"/>
          <w:numId w:val="5"/>
        </w:numPr>
        <w:spacing w:after="0" w:line="240" w:lineRule="auto"/>
        <w:contextualSpacing w:val="0"/>
        <w:jc w:val="both"/>
      </w:pPr>
      <w:r>
        <w:rPr>
          <w:rFonts w:hint="eastAsia"/>
        </w:rPr>
        <w:t>learning goals of the members are met</w:t>
      </w:r>
    </w:p>
    <w:p w14:paraId="621D317A" w14:textId="77777777" w:rsidR="00F051DE" w:rsidRDefault="00F051DE" w:rsidP="00F051DE">
      <w:r>
        <w:rPr>
          <w:rFonts w:hint="eastAsia"/>
        </w:rPr>
        <w:t>As evaluated by:</w:t>
      </w:r>
    </w:p>
    <w:p w14:paraId="15000C76" w14:textId="77777777" w:rsidR="00F051DE" w:rsidRDefault="00F051DE" w:rsidP="00F051DE">
      <w:pPr>
        <w:pStyle w:val="ListParagraph"/>
        <w:widowControl w:val="0"/>
        <w:numPr>
          <w:ilvl w:val="0"/>
          <w:numId w:val="6"/>
        </w:numPr>
        <w:spacing w:after="0" w:line="240" w:lineRule="auto"/>
        <w:contextualSpacing w:val="0"/>
        <w:jc w:val="both"/>
      </w:pPr>
      <w:r>
        <w:rPr>
          <w:rFonts w:hint="eastAsia"/>
        </w:rPr>
        <w:t xml:space="preserve">group </w:t>
      </w:r>
      <w:r>
        <w:t>feedback on member’s leadership skills</w:t>
      </w:r>
    </w:p>
    <w:p w14:paraId="3DEAB700" w14:textId="7AB193B4" w:rsidR="00F051DE" w:rsidRDefault="00F051DE" w:rsidP="00F051DE">
      <w:pPr>
        <w:pStyle w:val="ListParagraph"/>
        <w:widowControl w:val="0"/>
        <w:numPr>
          <w:ilvl w:val="0"/>
          <w:numId w:val="6"/>
        </w:numPr>
        <w:spacing w:after="0" w:line="240" w:lineRule="auto"/>
        <w:contextualSpacing w:val="0"/>
        <w:jc w:val="both"/>
      </w:pPr>
      <w:r>
        <w:t>group feedback on member’s progress in meeting their own learning goals</w:t>
      </w:r>
      <w:r w:rsidR="001C15EE">
        <w:t xml:space="preserve"> by scheduling </w:t>
      </w:r>
      <w:r w:rsidR="009C0B6C">
        <w:t>quarterly check points</w:t>
      </w:r>
    </w:p>
    <w:p w14:paraId="5F163A3F" w14:textId="72C56E1B" w:rsidR="009D3AF1" w:rsidRDefault="009D3AF1" w:rsidP="00F051DE">
      <w:pPr>
        <w:pStyle w:val="ListParagraph"/>
        <w:widowControl w:val="0"/>
        <w:numPr>
          <w:ilvl w:val="0"/>
          <w:numId w:val="6"/>
        </w:numPr>
        <w:spacing w:after="0" w:line="240" w:lineRule="auto"/>
        <w:contextualSpacing w:val="0"/>
        <w:jc w:val="both"/>
        <w:rPr>
          <w:ins w:id="0" w:author="Jingyuan" w:date="2020-05-13T07:23:00Z"/>
        </w:rPr>
      </w:pPr>
      <w:r>
        <w:t>Get above 80% of the scores for team-based project/assignment</w:t>
      </w:r>
    </w:p>
    <w:p w14:paraId="0C4E3813" w14:textId="3C921811" w:rsidR="00657347" w:rsidRPr="005C5581" w:rsidRDefault="00657347" w:rsidP="00657347">
      <w:pPr>
        <w:numPr>
          <w:ilvl w:val="0"/>
          <w:numId w:val="6"/>
        </w:numPr>
        <w:spacing w:after="0" w:line="240" w:lineRule="auto"/>
        <w:textAlignment w:val="center"/>
        <w:rPr>
          <w:ins w:id="1" w:author="Jingyuan" w:date="2020-05-13T07:23:00Z"/>
          <w:rFonts w:eastAsia="Times New Roman"/>
          <w:color w:val="auto"/>
          <w:sz w:val="22"/>
          <w:lang w:eastAsia="zh-CN"/>
        </w:rPr>
      </w:pPr>
      <w:ins w:id="2" w:author="Jingyuan" w:date="2020-05-13T07:23:00Z">
        <w:r w:rsidRPr="00F17DDB">
          <w:rPr>
            <w:rFonts w:eastAsia="Times New Roman"/>
            <w:b/>
            <w:bCs/>
            <w:color w:val="auto"/>
            <w:sz w:val="22"/>
            <w:u w:val="single"/>
            <w:lang w:eastAsia="zh-CN"/>
            <w:rPrChange w:id="3" w:author="Jingyuan" w:date="2020-05-13T07:47:00Z">
              <w:rPr>
                <w:rFonts w:eastAsia="Times New Roman"/>
                <w:color w:val="auto"/>
                <w:sz w:val="22"/>
                <w:lang w:eastAsia="zh-CN"/>
              </w:rPr>
            </w:rPrChange>
          </w:rPr>
          <w:t>Attempt</w:t>
        </w:r>
        <w:r w:rsidRPr="005C5581">
          <w:rPr>
            <w:rFonts w:eastAsia="Times New Roman"/>
            <w:color w:val="auto"/>
            <w:sz w:val="22"/>
            <w:lang w:eastAsia="zh-CN"/>
          </w:rPr>
          <w:t xml:space="preserve"> every assignment question on your own even if it's not been assigned to </w:t>
        </w:r>
      </w:ins>
      <w:ins w:id="4" w:author="Jingyuan" w:date="2020-05-13T07:39:00Z">
        <w:r w:rsidR="002024AA">
          <w:rPr>
            <w:rFonts w:eastAsia="Times New Roman"/>
            <w:color w:val="auto"/>
            <w:sz w:val="22"/>
            <w:lang w:eastAsia="zh-CN"/>
          </w:rPr>
          <w:t xml:space="preserve">you to </w:t>
        </w:r>
      </w:ins>
      <w:ins w:id="5" w:author="Jingyuan" w:date="2020-05-13T07:23:00Z">
        <w:r w:rsidRPr="005C5581">
          <w:rPr>
            <w:rFonts w:eastAsia="Times New Roman"/>
            <w:color w:val="auto"/>
            <w:sz w:val="22"/>
            <w:lang w:eastAsia="zh-CN"/>
          </w:rPr>
          <w:t>maximize individual learning</w:t>
        </w:r>
      </w:ins>
    </w:p>
    <w:p w14:paraId="2FC9F444" w14:textId="21E8E117" w:rsidR="00657347" w:rsidRPr="005C5581" w:rsidRDefault="00657347" w:rsidP="00657347">
      <w:pPr>
        <w:numPr>
          <w:ilvl w:val="0"/>
          <w:numId w:val="6"/>
        </w:numPr>
        <w:spacing w:after="0" w:line="240" w:lineRule="auto"/>
        <w:textAlignment w:val="center"/>
        <w:rPr>
          <w:ins w:id="6" w:author="Jingyuan" w:date="2020-05-13T07:23:00Z"/>
          <w:rFonts w:eastAsia="Times New Roman"/>
          <w:color w:val="auto"/>
          <w:sz w:val="22"/>
          <w:lang w:eastAsia="zh-CN"/>
        </w:rPr>
      </w:pPr>
      <w:ins w:id="7" w:author="Jingyuan" w:date="2020-05-13T07:23:00Z">
        <w:r w:rsidRPr="005C5581">
          <w:rPr>
            <w:rFonts w:eastAsia="Times New Roman"/>
            <w:color w:val="auto"/>
            <w:sz w:val="22"/>
            <w:lang w:eastAsia="zh-CN"/>
          </w:rPr>
          <w:t xml:space="preserve">Always submit </w:t>
        </w:r>
      </w:ins>
      <w:ins w:id="8" w:author="Jingyuan" w:date="2020-05-13T07:39:00Z">
        <w:r w:rsidR="002024AA">
          <w:rPr>
            <w:rFonts w:eastAsia="Times New Roman"/>
            <w:color w:val="auto"/>
            <w:sz w:val="22"/>
            <w:lang w:eastAsia="zh-CN"/>
          </w:rPr>
          <w:t xml:space="preserve">assignment </w:t>
        </w:r>
      </w:ins>
      <w:ins w:id="9" w:author="Jingyuan" w:date="2020-05-13T07:23:00Z">
        <w:r w:rsidRPr="005C5581">
          <w:rPr>
            <w:rFonts w:eastAsia="Times New Roman"/>
            <w:color w:val="auto"/>
            <w:sz w:val="22"/>
            <w:lang w:eastAsia="zh-CN"/>
          </w:rPr>
          <w:t>one day before the deadline</w:t>
        </w:r>
      </w:ins>
      <w:ins w:id="10" w:author="Jingyuan" w:date="2020-05-13T07:51:00Z">
        <w:r w:rsidR="00B375C5">
          <w:rPr>
            <w:rFonts w:eastAsia="Times New Roman"/>
            <w:color w:val="auto"/>
            <w:sz w:val="22"/>
            <w:lang w:eastAsia="zh-CN"/>
          </w:rPr>
          <w:t xml:space="preserve"> (for assignments due at least 2 days later)</w:t>
        </w:r>
      </w:ins>
    </w:p>
    <w:p w14:paraId="464C0B1A" w14:textId="77777777" w:rsidR="00657347" w:rsidRPr="00A24792" w:rsidRDefault="00657347" w:rsidP="00F051DE">
      <w:pPr>
        <w:pStyle w:val="ListParagraph"/>
        <w:widowControl w:val="0"/>
        <w:numPr>
          <w:ilvl w:val="0"/>
          <w:numId w:val="6"/>
        </w:numPr>
        <w:spacing w:after="0" w:line="240" w:lineRule="auto"/>
        <w:contextualSpacing w:val="0"/>
        <w:jc w:val="both"/>
      </w:pPr>
    </w:p>
    <w:p w14:paraId="08A2BB69" w14:textId="15D81E3C" w:rsidR="00606B6F" w:rsidRDefault="00606B6F" w:rsidP="00F051DE">
      <w:pPr>
        <w:pStyle w:val="ListParagraph"/>
        <w:spacing w:after="320" w:line="259" w:lineRule="auto"/>
        <w:ind w:left="0" w:firstLine="0"/>
        <w:rPr>
          <w:b/>
          <w:sz w:val="32"/>
        </w:rPr>
      </w:pPr>
    </w:p>
    <w:p w14:paraId="6B8421D0" w14:textId="77777777" w:rsidR="00C30F50" w:rsidRDefault="00C30F50" w:rsidP="000C5C3E">
      <w:pPr>
        <w:ind w:left="0" w:firstLine="0"/>
      </w:pPr>
    </w:p>
    <w:p w14:paraId="47122984" w14:textId="77777777" w:rsidR="00C30F50" w:rsidRDefault="00C30F50" w:rsidP="00C30F50"/>
    <w:p w14:paraId="1ECF77A9" w14:textId="628AB4F2" w:rsidR="00C30F50" w:rsidRDefault="00C30F50" w:rsidP="00C30F50">
      <w:r>
        <w:t xml:space="preserve">Team </w:t>
      </w:r>
      <w:r w:rsidR="00071C0F">
        <w:t>Milestones</w:t>
      </w:r>
    </w:p>
    <w:p w14:paraId="182E458B" w14:textId="77777777" w:rsidR="00C30F50" w:rsidRDefault="00C30F50" w:rsidP="00C30F50">
      <w:r>
        <w:t>1. Hold each other accountable for achieving our learning goals at scheduled checkpoints in the program</w:t>
      </w:r>
    </w:p>
    <w:p w14:paraId="422EB359" w14:textId="77777777" w:rsidR="00C30F50" w:rsidRDefault="00C30F50" w:rsidP="00C30F50">
      <w:r>
        <w:t>2. Complete at least 2 team social events during the program.</w:t>
      </w:r>
    </w:p>
    <w:p w14:paraId="1FF55B45" w14:textId="77777777" w:rsidR="00EF2102" w:rsidRDefault="00C30F50" w:rsidP="00EF2102">
      <w:r>
        <w:t>3. By the end of the program, to create a shared document with each team member's version of "Where will I be in 2026?" </w:t>
      </w:r>
    </w:p>
    <w:p w14:paraId="3127C073" w14:textId="77777777" w:rsidR="006E0C05" w:rsidRDefault="00EF2102" w:rsidP="00D31B53">
      <w:pPr>
        <w:spacing w:after="320" w:line="259" w:lineRule="auto"/>
        <w:rPr>
          <w:bCs/>
          <w:sz w:val="22"/>
        </w:rPr>
      </w:pPr>
      <w:r>
        <w:t>4</w:t>
      </w:r>
      <w:r w:rsidR="51070A68">
        <w:t>.</w:t>
      </w:r>
      <w:r>
        <w:t xml:space="preserve"> </w:t>
      </w:r>
      <w:r w:rsidR="00D31B53" w:rsidRPr="00D31B53">
        <w:rPr>
          <w:bCs/>
          <w:sz w:val="22"/>
        </w:rPr>
        <w:t>To improve technical skills of each team member by voluntarily attending at least 2 Workshops (should be the team member to decide which one) and by demonstrating at least 1 Demo using lessons learned</w:t>
      </w:r>
      <w:r w:rsidR="00625465">
        <w:rPr>
          <w:bCs/>
          <w:sz w:val="22"/>
        </w:rPr>
        <w:t xml:space="preserve">. </w:t>
      </w:r>
    </w:p>
    <w:p w14:paraId="5A061A06" w14:textId="75D87FF0" w:rsidR="00AF4A5A" w:rsidRPr="00D31B53" w:rsidRDefault="006E0C05" w:rsidP="00D31B53">
      <w:pPr>
        <w:spacing w:after="320" w:line="259" w:lineRule="auto"/>
        <w:rPr>
          <w:b/>
          <w:sz w:val="32"/>
        </w:rPr>
      </w:pPr>
      <w:r w:rsidRPr="0D33FE4D">
        <w:rPr>
          <w:sz w:val="22"/>
        </w:rPr>
        <w:t xml:space="preserve">5. </w:t>
      </w:r>
      <w:r w:rsidR="00625465" w:rsidRPr="0D33FE4D">
        <w:rPr>
          <w:sz w:val="22"/>
        </w:rPr>
        <w:t>To apply skills, technical and soft skills together through a voluntary and real-life opportunity by end of program. Could be a case competition, fun side project, etc.</w:t>
      </w:r>
      <w:r w:rsidRPr="0D33FE4D">
        <w:rPr>
          <w:sz w:val="22"/>
        </w:rPr>
        <w:t xml:space="preserve"> (could be the same as 4.)</w:t>
      </w:r>
    </w:p>
    <w:p w14:paraId="14F82A1F" w14:textId="17FDE051" w:rsidR="51070A68" w:rsidRDefault="51070A68" w:rsidP="460CF88C"/>
    <w:p w14:paraId="52F316E4" w14:textId="77777777" w:rsidR="00C30F50" w:rsidRDefault="00C30F50" w:rsidP="00C30F50">
      <w:pPr>
        <w:rPr>
          <w:highlight w:val="yellow"/>
        </w:rPr>
      </w:pPr>
    </w:p>
    <w:p w14:paraId="0942101E" w14:textId="6ACF9006" w:rsidR="00113ED4" w:rsidRPr="00000278" w:rsidRDefault="00113ED4" w:rsidP="00000278">
      <w:pPr>
        <w:spacing w:after="320" w:line="259" w:lineRule="auto"/>
        <w:ind w:left="0" w:firstLine="0"/>
        <w:rPr>
          <w:b/>
          <w:sz w:val="32"/>
        </w:rPr>
      </w:pPr>
    </w:p>
    <w:p w14:paraId="352030DA" w14:textId="39ACA213" w:rsidR="00DB0455" w:rsidRPr="00113ED4" w:rsidRDefault="00C35F67" w:rsidP="00DB0455">
      <w:pPr>
        <w:pStyle w:val="ListParagraph"/>
        <w:spacing w:after="320" w:line="259" w:lineRule="auto"/>
        <w:ind w:left="0" w:firstLine="0"/>
        <w:rPr>
          <w:sz w:val="32"/>
          <w:szCs w:val="32"/>
        </w:rPr>
      </w:pPr>
      <w:r w:rsidRPr="35AE281F">
        <w:rPr>
          <w:sz w:val="32"/>
          <w:szCs w:val="32"/>
        </w:rPr>
        <w:t>Nazia</w:t>
      </w:r>
    </w:p>
    <w:p w14:paraId="6D4F7A60" w14:textId="507FFE7F" w:rsidR="00C35F67" w:rsidRPr="00C35F67" w:rsidRDefault="00C35F67" w:rsidP="00F051DE">
      <w:pPr>
        <w:pStyle w:val="ListParagraph"/>
        <w:spacing w:after="320" w:line="259" w:lineRule="auto"/>
        <w:ind w:left="0" w:firstLine="0"/>
        <w:rPr>
          <w:sz w:val="32"/>
          <w:szCs w:val="32"/>
        </w:rPr>
      </w:pPr>
      <w:r w:rsidRPr="35AE281F">
        <w:rPr>
          <w:sz w:val="32"/>
          <w:szCs w:val="32"/>
        </w:rPr>
        <w:t>Goals:</w:t>
      </w:r>
    </w:p>
    <w:p w14:paraId="2CEB7A75" w14:textId="7532FA1C" w:rsidR="00C35F67" w:rsidRPr="00C35F67" w:rsidRDefault="00C35F67" w:rsidP="0D33FE4D">
      <w:pPr>
        <w:spacing w:after="0" w:line="240" w:lineRule="auto"/>
        <w:ind w:left="0" w:firstLine="0"/>
        <w:rPr>
          <w:rFonts w:eastAsia="Times New Roman"/>
          <w:color w:val="auto"/>
          <w:sz w:val="22"/>
          <w:lang w:val="en-CA" w:eastAsia="en-CA"/>
        </w:rPr>
      </w:pPr>
      <w:r w:rsidRPr="0D33FE4D">
        <w:rPr>
          <w:rFonts w:eastAsia="Times New Roman"/>
          <w:color w:val="auto"/>
          <w:sz w:val="22"/>
          <w:lang w:val="en-CA" w:eastAsia="en-CA"/>
        </w:rPr>
        <w:lastRenderedPageBreak/>
        <w:t>1- Learn latest tools</w:t>
      </w:r>
      <w:ins w:id="11" w:author="Michael Hetherington" w:date="2020-05-12T19:39:00Z">
        <w:r w:rsidR="030A84FC" w:rsidRPr="0D33FE4D">
          <w:rPr>
            <w:rFonts w:eastAsia="Times New Roman"/>
            <w:color w:val="auto"/>
            <w:sz w:val="22"/>
            <w:lang w:val="en-CA" w:eastAsia="en-CA"/>
          </w:rPr>
          <w:t xml:space="preserve">(define </w:t>
        </w:r>
        <w:r w:rsidR="030A84FC" w:rsidRPr="49566D5C">
          <w:rPr>
            <w:rFonts w:eastAsia="Times New Roman"/>
            <w:color w:val="auto"/>
            <w:sz w:val="22"/>
            <w:lang w:val="en-CA" w:eastAsia="en-CA"/>
          </w:rPr>
          <w:t>latest</w:t>
        </w:r>
        <w:r w:rsidR="030A84FC" w:rsidRPr="0D33FE4D">
          <w:rPr>
            <w:rFonts w:eastAsia="Times New Roman"/>
            <w:color w:val="auto"/>
            <w:sz w:val="22"/>
            <w:lang w:val="en-CA" w:eastAsia="en-CA"/>
          </w:rPr>
          <w:t xml:space="preserve">..tableau, R, Python, </w:t>
        </w:r>
      </w:ins>
      <w:ins w:id="12" w:author="Michael Hetherington" w:date="2020-05-12T19:40:00Z">
        <w:r w:rsidR="030A84FC" w:rsidRPr="0D33FE4D">
          <w:rPr>
            <w:rFonts w:eastAsia="Times New Roman"/>
            <w:color w:val="auto"/>
            <w:sz w:val="22"/>
            <w:lang w:val="en-CA" w:eastAsia="en-CA"/>
          </w:rPr>
          <w:t>SAS, SQL?</w:t>
        </w:r>
      </w:ins>
      <w:r w:rsidRPr="0D33FE4D">
        <w:rPr>
          <w:rFonts w:eastAsia="Times New Roman"/>
          <w:color w:val="auto"/>
          <w:sz w:val="22"/>
          <w:lang w:val="en-CA" w:eastAsia="en-CA"/>
        </w:rPr>
        <w:t xml:space="preserve"> and data analytics techniques to draw business insights (this would cover the technology and business part of program)</w:t>
      </w:r>
    </w:p>
    <w:p w14:paraId="60C5A595" w14:textId="4E80ABEF" w:rsidR="00C35F67" w:rsidRPr="00C35F67" w:rsidRDefault="00C35F67" w:rsidP="0D33FE4D">
      <w:pPr>
        <w:spacing w:after="0" w:line="240" w:lineRule="auto"/>
        <w:ind w:left="0" w:firstLine="0"/>
        <w:rPr>
          <w:rFonts w:eastAsia="Times New Roman"/>
          <w:color w:val="auto"/>
          <w:sz w:val="22"/>
          <w:lang w:val="en-CA" w:eastAsia="en-CA"/>
        </w:rPr>
      </w:pPr>
      <w:r w:rsidRPr="0D33FE4D">
        <w:rPr>
          <w:rFonts w:eastAsia="Times New Roman"/>
          <w:color w:val="auto"/>
          <w:sz w:val="22"/>
          <w:lang w:val="en-CA" w:eastAsia="en-CA"/>
        </w:rPr>
        <w:t xml:space="preserve">2- Develop Leadership skills </w:t>
      </w:r>
      <w:ins w:id="13" w:author="Michael Hetherington" w:date="2020-05-12T19:40:00Z">
        <w:r w:rsidR="53EFE999" w:rsidRPr="0D33FE4D">
          <w:rPr>
            <w:rFonts w:eastAsia="Times New Roman"/>
            <w:color w:val="auto"/>
            <w:sz w:val="22"/>
            <w:lang w:val="en-CA" w:eastAsia="en-CA"/>
          </w:rPr>
          <w:t xml:space="preserve">(how will this be </w:t>
        </w:r>
      </w:ins>
      <w:ins w:id="14" w:author="Michael Hetherington" w:date="2020-05-12T19:41:00Z">
        <w:r w:rsidR="53EFE999" w:rsidRPr="0D33FE4D">
          <w:rPr>
            <w:rFonts w:eastAsia="Times New Roman"/>
            <w:color w:val="auto"/>
            <w:sz w:val="22"/>
            <w:lang w:val="en-CA" w:eastAsia="en-CA"/>
          </w:rPr>
          <w:t>measured? Led X projects, etc)</w:t>
        </w:r>
      </w:ins>
      <w:r w:rsidRPr="0D33FE4D">
        <w:rPr>
          <w:rFonts w:eastAsia="Times New Roman"/>
          <w:color w:val="auto"/>
          <w:sz w:val="22"/>
          <w:lang w:val="en-CA" w:eastAsia="en-CA"/>
        </w:rPr>
        <w:t>( to be able to lead data analytics team )</w:t>
      </w:r>
    </w:p>
    <w:p w14:paraId="196E1F1F" w14:textId="26600AC3" w:rsidR="00C35F67" w:rsidRPr="00C35F67" w:rsidRDefault="00C35F67" w:rsidP="0D33FE4D">
      <w:pPr>
        <w:spacing w:after="0" w:line="240" w:lineRule="auto"/>
        <w:ind w:left="0" w:firstLine="0"/>
        <w:rPr>
          <w:rFonts w:eastAsia="Times New Roman"/>
          <w:color w:val="auto"/>
          <w:sz w:val="22"/>
          <w:lang w:val="en-CA" w:eastAsia="en-CA"/>
        </w:rPr>
      </w:pPr>
      <w:r w:rsidRPr="0D33FE4D">
        <w:rPr>
          <w:rFonts w:eastAsia="Times New Roman"/>
          <w:color w:val="auto"/>
          <w:sz w:val="22"/>
          <w:lang w:val="en-CA" w:eastAsia="en-CA"/>
        </w:rPr>
        <w:t>3- Develop Presentation and Reporting skills</w:t>
      </w:r>
      <w:ins w:id="15" w:author="Michael Hetherington" w:date="2020-05-12T19:41:00Z">
        <w:r w:rsidR="1616B353" w:rsidRPr="0D33FE4D">
          <w:rPr>
            <w:rFonts w:eastAsia="Times New Roman"/>
            <w:color w:val="auto"/>
            <w:sz w:val="22"/>
            <w:lang w:val="en-CA" w:eastAsia="en-CA"/>
          </w:rPr>
          <w:t>(add measure</w:t>
        </w:r>
      </w:ins>
      <w:ins w:id="16" w:author="Michael Hetherington" w:date="2020-05-12T19:42:00Z">
        <w:r w:rsidR="1616B353" w:rsidRPr="0D33FE4D">
          <w:rPr>
            <w:rFonts w:eastAsia="Times New Roman"/>
            <w:color w:val="auto"/>
            <w:sz w:val="22"/>
            <w:lang w:val="en-CA" w:eastAsia="en-CA"/>
          </w:rPr>
          <w:t>, present X times and/or audience (team or cohort)</w:t>
        </w:r>
        <w:r w:rsidR="3092F665" w:rsidRPr="0D33FE4D">
          <w:rPr>
            <w:rFonts w:eastAsia="Times New Roman"/>
            <w:color w:val="auto"/>
            <w:sz w:val="22"/>
            <w:lang w:val="en-CA" w:eastAsia="en-CA"/>
          </w:rPr>
          <w:t xml:space="preserve"> and e</w:t>
        </w:r>
      </w:ins>
      <w:ins w:id="17" w:author="Michael Hetherington" w:date="2020-05-12T19:43:00Z">
        <w:r w:rsidR="3092F665" w:rsidRPr="0D33FE4D">
          <w:rPr>
            <w:rFonts w:eastAsia="Times New Roman"/>
            <w:color w:val="auto"/>
            <w:sz w:val="22"/>
            <w:lang w:val="en-CA" w:eastAsia="en-CA"/>
          </w:rPr>
          <w:t>nvironment (</w:t>
        </w:r>
        <w:r w:rsidR="3092F665" w:rsidRPr="49566D5C">
          <w:rPr>
            <w:rFonts w:eastAsia="Times New Roman"/>
            <w:color w:val="auto"/>
            <w:sz w:val="22"/>
            <w:lang w:val="en-CA" w:eastAsia="en-CA"/>
          </w:rPr>
          <w:t>virtual, face to face)</w:t>
        </w:r>
      </w:ins>
    </w:p>
    <w:p w14:paraId="0AB36083" w14:textId="43705398" w:rsidR="00D25212" w:rsidRPr="00D25212" w:rsidRDefault="00D25212" w:rsidP="00D25212">
      <w:pPr>
        <w:pStyle w:val="ListParagraph"/>
        <w:spacing w:after="320" w:line="259" w:lineRule="auto"/>
        <w:ind w:left="0" w:firstLine="0"/>
        <w:rPr>
          <w:sz w:val="32"/>
          <w:szCs w:val="32"/>
        </w:rPr>
      </w:pPr>
    </w:p>
    <w:p w14:paraId="1C5EC703" w14:textId="77777777" w:rsidR="0017177B" w:rsidRDefault="0017177B" w:rsidP="0017177B">
      <w:pPr>
        <w:pStyle w:val="ListParagraph"/>
        <w:spacing w:after="320" w:line="259" w:lineRule="auto"/>
        <w:ind w:left="0" w:firstLine="0"/>
        <w:rPr>
          <w:bCs/>
          <w:sz w:val="32"/>
        </w:rPr>
      </w:pPr>
    </w:p>
    <w:p w14:paraId="1DC2783E" w14:textId="77777777" w:rsidR="0017177B" w:rsidRDefault="0017177B" w:rsidP="0017177B">
      <w:pPr>
        <w:pStyle w:val="ListParagraph"/>
        <w:spacing w:after="320" w:line="259" w:lineRule="auto"/>
        <w:ind w:left="0" w:firstLine="0"/>
        <w:rPr>
          <w:bCs/>
          <w:sz w:val="32"/>
        </w:rPr>
      </w:pPr>
    </w:p>
    <w:p w14:paraId="30DAAF15" w14:textId="77777777" w:rsidR="0017177B" w:rsidRDefault="0017177B" w:rsidP="0017177B">
      <w:pPr>
        <w:pStyle w:val="ListParagraph"/>
        <w:spacing w:after="320" w:line="259" w:lineRule="auto"/>
        <w:ind w:left="0" w:firstLine="0"/>
        <w:rPr>
          <w:bCs/>
          <w:sz w:val="32"/>
        </w:rPr>
      </w:pPr>
    </w:p>
    <w:p w14:paraId="2F361CB3" w14:textId="6CB0430B" w:rsidR="0017177B" w:rsidRDefault="0017177B" w:rsidP="0017177B">
      <w:pPr>
        <w:pStyle w:val="ListParagraph"/>
        <w:spacing w:after="320" w:line="259" w:lineRule="auto"/>
        <w:ind w:left="0" w:firstLine="0"/>
        <w:rPr>
          <w:bCs/>
          <w:sz w:val="32"/>
        </w:rPr>
      </w:pPr>
      <w:r>
        <w:rPr>
          <w:bCs/>
          <w:sz w:val="32"/>
        </w:rPr>
        <w:t>Shishir</w:t>
      </w:r>
    </w:p>
    <w:p w14:paraId="100BE91B" w14:textId="77777777" w:rsidR="0017177B" w:rsidRDefault="0017177B" w:rsidP="0017177B">
      <w:pPr>
        <w:pStyle w:val="ListParagraph"/>
        <w:spacing w:after="320" w:line="259" w:lineRule="auto"/>
        <w:ind w:left="0" w:firstLine="0"/>
        <w:rPr>
          <w:bCs/>
          <w:sz w:val="32"/>
        </w:rPr>
      </w:pPr>
    </w:p>
    <w:p w14:paraId="75A1399D" w14:textId="03ADDB31" w:rsidR="0017177B" w:rsidRPr="0097452F" w:rsidRDefault="0017177B">
      <w:pPr>
        <w:pStyle w:val="ListParagraph"/>
        <w:numPr>
          <w:ilvl w:val="0"/>
          <w:numId w:val="10"/>
        </w:numPr>
        <w:spacing w:after="320" w:line="259" w:lineRule="auto"/>
        <w:rPr>
          <w:szCs w:val="24"/>
          <w:rPrChange w:id="18" w:author="Shishir Kumar" w:date="2020-05-13T07:22:00Z">
            <w:rPr>
              <w:bCs/>
              <w:sz w:val="32"/>
            </w:rPr>
          </w:rPrChange>
        </w:rPr>
        <w:pPrChange w:id="19" w:author="Shishir Kumar" w:date="2020-05-13T07:22:00Z">
          <w:pPr>
            <w:pStyle w:val="ListParagraph"/>
            <w:spacing w:after="320" w:line="259" w:lineRule="auto"/>
            <w:ind w:left="0" w:firstLine="0"/>
          </w:pPr>
        </w:pPrChange>
      </w:pPr>
      <w:r w:rsidRPr="0097452F">
        <w:rPr>
          <w:szCs w:val="24"/>
          <w:rPrChange w:id="20" w:author="Shishir Kumar" w:date="2020-05-13T07:22:00Z">
            <w:rPr>
              <w:bCs/>
              <w:sz w:val="32"/>
            </w:rPr>
          </w:rPrChange>
        </w:rPr>
        <w:t xml:space="preserve">Maximizing self development by delegating work such that each team member get the opportunity to improve in thier area of interest </w:t>
      </w:r>
      <w:ins w:id="21" w:author="Michael Hetherington" w:date="2020-05-12T19:43:00Z">
        <w:r w:rsidR="666AD0B9" w:rsidRPr="0097452F">
          <w:rPr>
            <w:szCs w:val="24"/>
            <w:rPrChange w:id="22" w:author="Shishir Kumar" w:date="2020-05-13T06:43:00Z">
              <w:rPr>
                <w:sz w:val="32"/>
                <w:szCs w:val="32"/>
              </w:rPr>
            </w:rPrChange>
          </w:rPr>
          <w:t xml:space="preserve">(each team member has at </w:t>
        </w:r>
      </w:ins>
      <w:ins w:id="23" w:author="Michael Hetherington" w:date="2020-05-12T19:44:00Z">
        <w:r w:rsidR="666AD0B9" w:rsidRPr="0097452F">
          <w:rPr>
            <w:szCs w:val="24"/>
            <w:rPrChange w:id="24" w:author="Shishir Kumar" w:date="2020-05-13T06:43:00Z">
              <w:rPr>
                <w:sz w:val="32"/>
                <w:szCs w:val="32"/>
              </w:rPr>
            </w:rPrChange>
          </w:rPr>
          <w:t>least two opportunities to demonstrate progress in each learning goal)</w:t>
        </w:r>
      </w:ins>
    </w:p>
    <w:p w14:paraId="452C2BD4" w14:textId="77777777" w:rsidR="0017177B" w:rsidRPr="0097452F" w:rsidRDefault="0017177B" w:rsidP="0017177B">
      <w:pPr>
        <w:pStyle w:val="ListParagraph"/>
        <w:spacing w:after="320" w:line="259" w:lineRule="auto"/>
        <w:ind w:left="0" w:firstLine="0"/>
        <w:rPr>
          <w:szCs w:val="24"/>
          <w:rPrChange w:id="25" w:author="Shishir Kumar" w:date="2020-05-13T07:22:00Z">
            <w:rPr>
              <w:bCs/>
              <w:sz w:val="32"/>
            </w:rPr>
          </w:rPrChange>
        </w:rPr>
      </w:pPr>
    </w:p>
    <w:p w14:paraId="4A9A3E27" w14:textId="7EEE7268" w:rsidR="0017177B" w:rsidRPr="0097452F" w:rsidRDefault="0017177B">
      <w:pPr>
        <w:pStyle w:val="ListParagraph"/>
        <w:numPr>
          <w:ilvl w:val="0"/>
          <w:numId w:val="10"/>
        </w:numPr>
        <w:spacing w:after="320" w:line="259" w:lineRule="auto"/>
        <w:rPr>
          <w:szCs w:val="24"/>
          <w:rPrChange w:id="26" w:author="Shishir Kumar" w:date="2020-05-13T07:22:00Z">
            <w:rPr>
              <w:bCs/>
              <w:sz w:val="32"/>
            </w:rPr>
          </w:rPrChange>
        </w:rPr>
        <w:pPrChange w:id="27" w:author="Shishir Kumar" w:date="2020-05-13T07:22:00Z">
          <w:pPr>
            <w:pStyle w:val="ListParagraph"/>
            <w:spacing w:after="320" w:line="259" w:lineRule="auto"/>
            <w:ind w:left="0" w:firstLine="0"/>
          </w:pPr>
        </w:pPrChange>
      </w:pPr>
      <w:r w:rsidRPr="0097452F">
        <w:rPr>
          <w:szCs w:val="24"/>
          <w:rPrChange w:id="28" w:author="Shishir Kumar" w:date="2020-05-13T07:22:00Z">
            <w:rPr>
              <w:bCs/>
              <w:sz w:val="32"/>
            </w:rPr>
          </w:rPrChange>
        </w:rPr>
        <w:t>Complete every assignment 1 day before due day while also making sure that each contributor is satisfied with his or her effort</w:t>
      </w:r>
    </w:p>
    <w:p w14:paraId="1A4F4BB7" w14:textId="77777777" w:rsidR="0017177B" w:rsidRPr="0097452F" w:rsidRDefault="0017177B" w:rsidP="0017177B">
      <w:pPr>
        <w:pStyle w:val="ListParagraph"/>
        <w:spacing w:after="320" w:line="259" w:lineRule="auto"/>
        <w:ind w:left="0" w:firstLine="0"/>
        <w:rPr>
          <w:szCs w:val="24"/>
          <w:rPrChange w:id="29" w:author="Shishir Kumar" w:date="2020-05-13T07:22:00Z">
            <w:rPr>
              <w:bCs/>
              <w:sz w:val="32"/>
            </w:rPr>
          </w:rPrChange>
        </w:rPr>
      </w:pPr>
    </w:p>
    <w:p w14:paraId="29D1A014" w14:textId="24C7A043" w:rsidR="0017177B" w:rsidRDefault="0017177B" w:rsidP="00B41578">
      <w:pPr>
        <w:pStyle w:val="ListParagraph"/>
        <w:numPr>
          <w:ilvl w:val="0"/>
          <w:numId w:val="10"/>
        </w:numPr>
        <w:spacing w:after="320" w:line="259" w:lineRule="auto"/>
        <w:rPr>
          <w:ins w:id="30" w:author="Shishir Kumar" w:date="2020-05-13T06:43:00Z"/>
          <w:szCs w:val="24"/>
        </w:rPr>
      </w:pPr>
      <w:r w:rsidRPr="0097452F">
        <w:rPr>
          <w:szCs w:val="24"/>
          <w:rPrChange w:id="31" w:author="Shishir Kumar" w:date="2020-05-13T07:22:00Z">
            <w:rPr>
              <w:bCs/>
              <w:sz w:val="32"/>
            </w:rPr>
          </w:rPrChange>
        </w:rPr>
        <w:t>Schedule events once a month outside school hours to improve the team cohesion</w:t>
      </w:r>
      <w:ins w:id="32" w:author="Michael Hetherington" w:date="2020-05-12T19:45:00Z">
        <w:r w:rsidR="19D5C7BE" w:rsidRPr="0097452F">
          <w:rPr>
            <w:szCs w:val="24"/>
            <w:rPrChange w:id="33" w:author="Shishir Kumar" w:date="2020-05-13T06:43:00Z">
              <w:rPr>
                <w:sz w:val="32"/>
                <w:szCs w:val="32"/>
              </w:rPr>
            </w:rPrChange>
          </w:rPr>
          <w:t xml:space="preserve"> (aspirational, could be tough to find common times for 8 people each month)</w:t>
        </w:r>
      </w:ins>
    </w:p>
    <w:p w14:paraId="4736BCA8" w14:textId="77777777" w:rsidR="00B41578" w:rsidRPr="008C3E04" w:rsidRDefault="00B41578">
      <w:pPr>
        <w:pStyle w:val="ListParagraph"/>
        <w:rPr>
          <w:ins w:id="34" w:author="Shishir Kumar" w:date="2020-05-13T06:43:00Z"/>
          <w:szCs w:val="24"/>
        </w:rPr>
        <w:pPrChange w:id="35" w:author="Shishir Kumar" w:date="2020-05-13T06:43:00Z">
          <w:pPr>
            <w:pStyle w:val="ListParagraph"/>
            <w:numPr>
              <w:numId w:val="10"/>
            </w:numPr>
            <w:spacing w:after="320" w:line="259" w:lineRule="auto"/>
            <w:ind w:hanging="360"/>
          </w:pPr>
        </w:pPrChange>
      </w:pPr>
    </w:p>
    <w:p w14:paraId="5C91249F" w14:textId="5FB96A1D" w:rsidR="00B41578" w:rsidRDefault="00FD4E6F" w:rsidP="00B41578">
      <w:pPr>
        <w:pStyle w:val="ListParagraph"/>
        <w:numPr>
          <w:ilvl w:val="0"/>
          <w:numId w:val="10"/>
        </w:numPr>
        <w:spacing w:after="320" w:line="259" w:lineRule="auto"/>
        <w:rPr>
          <w:ins w:id="36" w:author="Shishir Kumar" w:date="2020-05-13T06:45:00Z"/>
          <w:szCs w:val="24"/>
        </w:rPr>
      </w:pPr>
      <w:ins w:id="37" w:author="Shishir Kumar" w:date="2020-05-13T06:44:00Z">
        <w:r>
          <w:rPr>
            <w:szCs w:val="24"/>
          </w:rPr>
          <w:t xml:space="preserve">Hold a </w:t>
        </w:r>
        <w:r w:rsidR="00937738">
          <w:rPr>
            <w:szCs w:val="24"/>
          </w:rPr>
          <w:t>formal deb</w:t>
        </w:r>
        <w:r w:rsidR="00382EE5">
          <w:rPr>
            <w:szCs w:val="24"/>
          </w:rPr>
          <w:t xml:space="preserve">riefing session for </w:t>
        </w:r>
        <w:r w:rsidR="00252168">
          <w:rPr>
            <w:szCs w:val="24"/>
          </w:rPr>
          <w:t>e</w:t>
        </w:r>
      </w:ins>
      <w:ins w:id="38" w:author="Shishir Kumar" w:date="2020-05-13T06:45:00Z">
        <w:r w:rsidR="00252168">
          <w:rPr>
            <w:szCs w:val="24"/>
          </w:rPr>
          <w:t xml:space="preserve">ach </w:t>
        </w:r>
        <w:r w:rsidR="00032389">
          <w:rPr>
            <w:szCs w:val="24"/>
          </w:rPr>
          <w:t xml:space="preserve">submitted assignment within 24 hours </w:t>
        </w:r>
        <w:r w:rsidR="006106F4">
          <w:rPr>
            <w:szCs w:val="24"/>
          </w:rPr>
          <w:t xml:space="preserve">of submission </w:t>
        </w:r>
        <w:r w:rsidR="002E7633">
          <w:rPr>
            <w:szCs w:val="24"/>
          </w:rPr>
          <w:t xml:space="preserve">where we discuss </w:t>
        </w:r>
        <w:r w:rsidR="00184281">
          <w:rPr>
            <w:szCs w:val="24"/>
          </w:rPr>
          <w:t>successful strategies and areas of improvement</w:t>
        </w:r>
      </w:ins>
    </w:p>
    <w:p w14:paraId="1359885B" w14:textId="77777777" w:rsidR="00184281" w:rsidRPr="008C3E04" w:rsidRDefault="00184281">
      <w:pPr>
        <w:pStyle w:val="ListParagraph"/>
        <w:rPr>
          <w:ins w:id="39" w:author="Shishir Kumar" w:date="2020-05-13T06:45:00Z"/>
          <w:szCs w:val="24"/>
        </w:rPr>
        <w:pPrChange w:id="40" w:author="Shishir Kumar" w:date="2020-05-13T06:45:00Z">
          <w:pPr>
            <w:pStyle w:val="ListParagraph"/>
            <w:numPr>
              <w:numId w:val="10"/>
            </w:numPr>
            <w:spacing w:after="320" w:line="259" w:lineRule="auto"/>
            <w:ind w:hanging="360"/>
          </w:pPr>
        </w:pPrChange>
      </w:pPr>
    </w:p>
    <w:p w14:paraId="3AA62801" w14:textId="07AF46D0" w:rsidR="00184281" w:rsidRPr="0097452F" w:rsidRDefault="004430D5">
      <w:pPr>
        <w:pStyle w:val="ListParagraph"/>
        <w:numPr>
          <w:ilvl w:val="0"/>
          <w:numId w:val="10"/>
        </w:numPr>
        <w:spacing w:after="320" w:line="259" w:lineRule="auto"/>
        <w:rPr>
          <w:szCs w:val="24"/>
          <w:rPrChange w:id="41" w:author="Shishir Kumar" w:date="2020-05-13T06:43:00Z">
            <w:rPr>
              <w:sz w:val="32"/>
              <w:szCs w:val="32"/>
            </w:rPr>
          </w:rPrChange>
        </w:rPr>
        <w:pPrChange w:id="42" w:author="Shishir Kumar" w:date="2020-05-13T06:43:00Z">
          <w:pPr>
            <w:pStyle w:val="ListParagraph"/>
            <w:spacing w:after="320" w:line="259" w:lineRule="auto"/>
            <w:ind w:left="0" w:firstLine="0"/>
          </w:pPr>
        </w:pPrChange>
      </w:pPr>
      <w:ins w:id="43" w:author="Shishir Kumar" w:date="2020-05-13T06:45:00Z">
        <w:r>
          <w:rPr>
            <w:szCs w:val="24"/>
          </w:rPr>
          <w:t>Improve team coll</w:t>
        </w:r>
      </w:ins>
      <w:ins w:id="44" w:author="Shishir Kumar" w:date="2020-05-13T06:46:00Z">
        <w:r>
          <w:rPr>
            <w:szCs w:val="24"/>
          </w:rPr>
          <w:t xml:space="preserve">aboration by streamlining team meeting </w:t>
        </w:r>
        <w:r w:rsidR="003A55EB">
          <w:rPr>
            <w:szCs w:val="24"/>
          </w:rPr>
          <w:t xml:space="preserve">and </w:t>
        </w:r>
        <w:r w:rsidR="00C015DD">
          <w:rPr>
            <w:szCs w:val="24"/>
          </w:rPr>
          <w:t>optimizing feedback</w:t>
        </w:r>
      </w:ins>
      <w:ins w:id="45" w:author="Shishir Kumar" w:date="2020-05-13T06:47:00Z">
        <w:r w:rsidR="003748A3">
          <w:rPr>
            <w:szCs w:val="24"/>
          </w:rPr>
          <w:t xml:space="preserve">, </w:t>
        </w:r>
        <w:r w:rsidR="009C3350">
          <w:rPr>
            <w:szCs w:val="24"/>
          </w:rPr>
          <w:t>reducing the adminis</w:t>
        </w:r>
        <w:r w:rsidR="00DC5721">
          <w:rPr>
            <w:szCs w:val="24"/>
          </w:rPr>
          <w:t>trative meeting time by</w:t>
        </w:r>
        <w:r w:rsidR="00AB19B9">
          <w:rPr>
            <w:szCs w:val="24"/>
          </w:rPr>
          <w:t xml:space="preserve"> 10%</w:t>
        </w:r>
        <w:r w:rsidR="001F38A2">
          <w:rPr>
            <w:szCs w:val="24"/>
          </w:rPr>
          <w:t xml:space="preserve"> </w:t>
        </w:r>
        <w:r w:rsidR="0008522A">
          <w:rPr>
            <w:szCs w:val="24"/>
          </w:rPr>
          <w:t xml:space="preserve">by </w:t>
        </w:r>
        <w:r w:rsidR="00BA108F">
          <w:rPr>
            <w:szCs w:val="24"/>
          </w:rPr>
          <w:t>the end of 3 months</w:t>
        </w:r>
      </w:ins>
    </w:p>
    <w:p w14:paraId="5E65E3FE" w14:textId="68506AA7" w:rsidR="005C5581" w:rsidRPr="005C5581" w:rsidDel="00300511" w:rsidRDefault="005C5581" w:rsidP="005C5581">
      <w:pPr>
        <w:spacing w:after="0" w:line="240" w:lineRule="auto"/>
        <w:ind w:left="0" w:firstLine="0"/>
        <w:rPr>
          <w:del w:id="46" w:author="Jingyuan" w:date="2020-05-13T07:23:00Z"/>
          <w:rFonts w:eastAsia="Times New Roman"/>
          <w:color w:val="auto"/>
          <w:sz w:val="22"/>
          <w:lang w:eastAsia="zh-CN"/>
        </w:rPr>
      </w:pPr>
      <w:del w:id="47" w:author="Jingyuan" w:date="2020-05-13T07:23:00Z">
        <w:r w:rsidRPr="005C5581" w:rsidDel="00300511">
          <w:rPr>
            <w:rFonts w:eastAsia="Times New Roman"/>
            <w:color w:val="auto"/>
            <w:sz w:val="22"/>
            <w:lang w:eastAsia="zh-CN"/>
          </w:rPr>
          <w:delText>Mission:</w:delText>
        </w:r>
      </w:del>
    </w:p>
    <w:p w14:paraId="05E86071" w14:textId="744C5818" w:rsidR="005C5581" w:rsidRPr="005C5581" w:rsidDel="00300511" w:rsidRDefault="005C5581" w:rsidP="005C5581">
      <w:pPr>
        <w:spacing w:after="320" w:line="240" w:lineRule="auto"/>
        <w:ind w:left="540" w:firstLine="0"/>
        <w:rPr>
          <w:del w:id="48" w:author="Jingyuan" w:date="2020-05-13T07:23:00Z"/>
          <w:rFonts w:eastAsia="Times New Roman"/>
          <w:sz w:val="22"/>
          <w:lang w:eastAsia="zh-CN"/>
        </w:rPr>
      </w:pPr>
      <w:del w:id="49" w:author="Jingyuan" w:date="2020-05-13T07:23:00Z">
        <w:r w:rsidRPr="005C5581" w:rsidDel="00300511">
          <w:rPr>
            <w:rFonts w:eastAsia="Times New Roman"/>
            <w:sz w:val="22"/>
            <w:lang w:eastAsia="zh-CN"/>
          </w:rPr>
          <w:delText>To acquire the knowledge and skills to make career advancement in the field of Data Analytics.</w:delText>
        </w:r>
      </w:del>
    </w:p>
    <w:p w14:paraId="3EC8885F" w14:textId="77777777" w:rsidR="005C5581" w:rsidRPr="005C5581" w:rsidRDefault="005C5581" w:rsidP="005C5581">
      <w:pPr>
        <w:spacing w:after="0" w:line="240" w:lineRule="auto"/>
        <w:ind w:left="0" w:firstLine="0"/>
        <w:rPr>
          <w:rFonts w:eastAsia="Times New Roman"/>
          <w:color w:val="auto"/>
          <w:sz w:val="22"/>
          <w:lang w:eastAsia="zh-CN"/>
        </w:rPr>
      </w:pPr>
      <w:r w:rsidRPr="005C5581">
        <w:rPr>
          <w:rFonts w:eastAsia="Times New Roman"/>
          <w:color w:val="auto"/>
          <w:sz w:val="22"/>
          <w:lang w:eastAsia="zh-CN"/>
        </w:rPr>
        <w:t>Goals:</w:t>
      </w:r>
    </w:p>
    <w:p w14:paraId="2E247CA1" w14:textId="77777777" w:rsidR="005C5581" w:rsidRPr="005C5581" w:rsidRDefault="005C5581" w:rsidP="005C5581">
      <w:pPr>
        <w:numPr>
          <w:ilvl w:val="0"/>
          <w:numId w:val="7"/>
        </w:numPr>
        <w:spacing w:after="0" w:line="240" w:lineRule="auto"/>
        <w:ind w:left="540"/>
        <w:textAlignment w:val="center"/>
        <w:rPr>
          <w:rFonts w:eastAsia="Times New Roman"/>
          <w:color w:val="auto"/>
          <w:sz w:val="22"/>
          <w:lang w:eastAsia="zh-CN"/>
        </w:rPr>
      </w:pPr>
      <w:r w:rsidRPr="005C5581">
        <w:rPr>
          <w:rFonts w:eastAsia="Times New Roman"/>
          <w:color w:val="auto"/>
          <w:sz w:val="22"/>
          <w:lang w:eastAsia="zh-CN"/>
        </w:rPr>
        <w:t>Get A- and above for all team assignments</w:t>
      </w:r>
    </w:p>
    <w:p w14:paraId="48CDF757" w14:textId="77777777" w:rsidR="005C5581" w:rsidRPr="005C5581" w:rsidDel="00657347" w:rsidRDefault="005C5581" w:rsidP="005C5581">
      <w:pPr>
        <w:numPr>
          <w:ilvl w:val="0"/>
          <w:numId w:val="7"/>
        </w:numPr>
        <w:spacing w:after="0" w:line="240" w:lineRule="auto"/>
        <w:ind w:left="540"/>
        <w:textAlignment w:val="center"/>
        <w:rPr>
          <w:del w:id="50" w:author="Jingyuan" w:date="2020-05-13T07:23:00Z"/>
          <w:rFonts w:eastAsia="Times New Roman"/>
          <w:color w:val="auto"/>
          <w:sz w:val="22"/>
          <w:lang w:eastAsia="zh-CN"/>
        </w:rPr>
      </w:pPr>
      <w:del w:id="51" w:author="Jingyuan" w:date="2020-05-13T07:23:00Z">
        <w:r w:rsidRPr="005C5581" w:rsidDel="00657347">
          <w:rPr>
            <w:rFonts w:eastAsia="Times New Roman"/>
            <w:color w:val="auto"/>
            <w:sz w:val="22"/>
            <w:lang w:eastAsia="zh-CN"/>
          </w:rPr>
          <w:delText>Attempt every assignment question on your own even if it's not been assigned to maximize individual learning</w:delText>
        </w:r>
      </w:del>
    </w:p>
    <w:p w14:paraId="2096B00E" w14:textId="77777777" w:rsidR="005C5581" w:rsidRPr="005C5581" w:rsidDel="00657347" w:rsidRDefault="005C5581" w:rsidP="005C5581">
      <w:pPr>
        <w:numPr>
          <w:ilvl w:val="0"/>
          <w:numId w:val="7"/>
        </w:numPr>
        <w:spacing w:after="0" w:line="240" w:lineRule="auto"/>
        <w:ind w:left="540"/>
        <w:textAlignment w:val="center"/>
        <w:rPr>
          <w:del w:id="52" w:author="Jingyuan" w:date="2020-05-13T07:23:00Z"/>
          <w:rFonts w:eastAsia="Times New Roman"/>
          <w:color w:val="auto"/>
          <w:sz w:val="22"/>
          <w:lang w:eastAsia="zh-CN"/>
        </w:rPr>
      </w:pPr>
      <w:del w:id="53" w:author="Jingyuan" w:date="2020-05-13T07:23:00Z">
        <w:r w:rsidRPr="005C5581" w:rsidDel="00657347">
          <w:rPr>
            <w:rFonts w:eastAsia="Times New Roman"/>
            <w:color w:val="auto"/>
            <w:sz w:val="22"/>
            <w:lang w:eastAsia="zh-CN"/>
          </w:rPr>
          <w:delText>Always submit one day before the deadline</w:delText>
        </w:r>
      </w:del>
    </w:p>
    <w:p w14:paraId="39C1E725" w14:textId="77777777" w:rsidR="00D25212" w:rsidRPr="00D25212" w:rsidRDefault="00D25212" w:rsidP="00D25212">
      <w:pPr>
        <w:pStyle w:val="ListParagraph"/>
        <w:spacing w:after="320" w:line="259" w:lineRule="auto"/>
        <w:ind w:left="0" w:firstLine="0"/>
        <w:rPr>
          <w:b/>
          <w:sz w:val="32"/>
        </w:rPr>
      </w:pPr>
    </w:p>
    <w:p w14:paraId="28916998" w14:textId="45347A3B" w:rsidR="00A95482" w:rsidRPr="00A95482" w:rsidRDefault="00A95482" w:rsidP="00F051DE">
      <w:pPr>
        <w:pStyle w:val="ListParagraph"/>
        <w:spacing w:after="320" w:line="259" w:lineRule="auto"/>
        <w:ind w:left="0" w:firstLine="0"/>
        <w:rPr>
          <w:rFonts w:eastAsia="Times New Roman"/>
          <w:color w:val="auto"/>
          <w:sz w:val="22"/>
          <w:lang w:eastAsia="zh-CN"/>
        </w:rPr>
      </w:pPr>
      <w:r w:rsidRPr="00A95482">
        <w:rPr>
          <w:rFonts w:eastAsia="Times New Roman"/>
          <w:color w:val="auto"/>
          <w:sz w:val="22"/>
          <w:lang w:eastAsia="zh-CN"/>
        </w:rPr>
        <w:t xml:space="preserve">Sally: </w:t>
      </w:r>
    </w:p>
    <w:p w14:paraId="69F20C47" w14:textId="360427C6" w:rsidR="00113CD1" w:rsidRDefault="00113CD1" w:rsidP="00113CD1">
      <w:pPr>
        <w:pStyle w:val="ListParagraph"/>
        <w:numPr>
          <w:ilvl w:val="0"/>
          <w:numId w:val="9"/>
        </w:numPr>
        <w:spacing w:after="320" w:line="259" w:lineRule="auto"/>
        <w:rPr>
          <w:rFonts w:eastAsia="Times New Roman"/>
          <w:color w:val="auto"/>
          <w:sz w:val="22"/>
          <w:lang w:eastAsia="zh-CN"/>
        </w:rPr>
      </w:pPr>
      <w:r w:rsidRPr="00113CD1">
        <w:rPr>
          <w:rFonts w:eastAsia="Times New Roman"/>
          <w:color w:val="auto"/>
          <w:sz w:val="22"/>
        </w:rPr>
        <w:t xml:space="preserve">We will </w:t>
      </w:r>
      <w:r>
        <w:rPr>
          <w:rFonts w:eastAsia="Times New Roman"/>
          <w:color w:val="auto"/>
          <w:sz w:val="22"/>
        </w:rPr>
        <w:t>make sure</w:t>
      </w:r>
      <w:r w:rsidRPr="00113CD1">
        <w:rPr>
          <w:rFonts w:eastAsia="Times New Roman"/>
          <w:color w:val="auto"/>
          <w:sz w:val="22"/>
        </w:rPr>
        <w:t xml:space="preserve"> lessons learned</w:t>
      </w:r>
      <w:r>
        <w:rPr>
          <w:rFonts w:eastAsia="Times New Roman"/>
          <w:color w:val="auto"/>
          <w:sz w:val="22"/>
        </w:rPr>
        <w:t xml:space="preserve"> </w:t>
      </w:r>
      <w:r w:rsidR="00963C83">
        <w:rPr>
          <w:rFonts w:eastAsia="Times New Roman"/>
          <w:color w:val="auto"/>
          <w:sz w:val="22"/>
        </w:rPr>
        <w:t>are applied and reviewed in each meeting</w:t>
      </w:r>
      <w:r w:rsidRPr="00113CD1">
        <w:rPr>
          <w:rFonts w:eastAsia="Times New Roman"/>
          <w:color w:val="auto"/>
          <w:sz w:val="22"/>
        </w:rPr>
        <w:t xml:space="preserve"> to be succeed in team environment</w:t>
      </w:r>
    </w:p>
    <w:p w14:paraId="4A011B5D" w14:textId="1B2B313D" w:rsidR="00963C83" w:rsidRPr="00113CD1" w:rsidRDefault="00B31FF3" w:rsidP="00113CD1">
      <w:pPr>
        <w:pStyle w:val="ListParagraph"/>
        <w:numPr>
          <w:ilvl w:val="0"/>
          <w:numId w:val="9"/>
        </w:numPr>
        <w:spacing w:after="320" w:line="259" w:lineRule="auto"/>
        <w:rPr>
          <w:ins w:id="54" w:author="Zhenhua Ye" w:date="2020-05-13T11:07:00Z"/>
          <w:rFonts w:eastAsia="Times New Roman"/>
          <w:color w:val="auto"/>
          <w:sz w:val="22"/>
          <w:lang w:eastAsia="zh-CN"/>
        </w:rPr>
      </w:pPr>
      <w:r>
        <w:rPr>
          <w:rFonts w:eastAsia="Times New Roman"/>
          <w:color w:val="auto"/>
          <w:sz w:val="22"/>
          <w:lang w:eastAsia="zh-CN"/>
        </w:rPr>
        <w:t>We will submit all assignment 100% on time</w:t>
      </w:r>
    </w:p>
    <w:p w14:paraId="3D1CA1C3" w14:textId="7BBC5451" w:rsidR="745E69CC" w:rsidRDefault="745E69CC" w:rsidP="745E69CC">
      <w:pPr>
        <w:spacing w:after="0" w:line="240" w:lineRule="auto"/>
        <w:ind w:left="0" w:firstLine="0"/>
        <w:rPr>
          <w:del w:id="55" w:author="Zhenhua Ye" w:date="2020-05-13T11:08:00Z"/>
          <w:rFonts w:eastAsia="Times New Roman"/>
          <w:color w:val="auto"/>
          <w:sz w:val="22"/>
          <w:lang w:eastAsia="zh-CN"/>
        </w:rPr>
      </w:pPr>
    </w:p>
    <w:p w14:paraId="486C8F1A" w14:textId="77777777" w:rsidR="00A95482" w:rsidRDefault="00A95482" w:rsidP="00F051DE">
      <w:pPr>
        <w:pStyle w:val="ListParagraph"/>
        <w:spacing w:after="320" w:line="259" w:lineRule="auto"/>
        <w:ind w:left="0" w:firstLine="0"/>
        <w:rPr>
          <w:b/>
          <w:sz w:val="32"/>
        </w:rPr>
      </w:pPr>
    </w:p>
    <w:p w14:paraId="069CFBD9" w14:textId="77777777" w:rsidR="004A713A" w:rsidRDefault="004A713A">
      <w:pPr>
        <w:spacing w:after="320" w:line="259" w:lineRule="auto"/>
        <w:ind w:left="0" w:firstLine="0"/>
      </w:pPr>
    </w:p>
    <w:p w14:paraId="3F44D330" w14:textId="77777777" w:rsidR="0003083F" w:rsidRDefault="000C52CB">
      <w:pPr>
        <w:pStyle w:val="Heading1"/>
        <w:numPr>
          <w:ilvl w:val="0"/>
          <w:numId w:val="0"/>
        </w:numPr>
        <w:spacing w:after="281"/>
        <w:ind w:left="-5" w:right="0"/>
      </w:pPr>
      <w:r>
        <w:t>*Please submit draft by 10:15 am May 10, 2020 to the High Performance Teams Portal</w:t>
      </w:r>
      <w:r>
        <w:rPr>
          <w:b w:val="0"/>
        </w:rPr>
        <w:t xml:space="preserve"> </w:t>
      </w:r>
      <w:r>
        <w:t xml:space="preserve">Team Norms </w:t>
      </w:r>
    </w:p>
    <w:p w14:paraId="4E66AD08" w14:textId="77777777" w:rsidR="0003083F" w:rsidRDefault="000C52CB">
      <w:pPr>
        <w:ind w:left="-5"/>
      </w:pPr>
      <w:r>
        <w:t xml:space="preserve">Your team Norms are the behaviors and procedures agreed to by all the team members.  All team members are responsible for holding each other accountable to the norms agreed to at all times.  Please record your norms in the four general categories listed below.  Please ensure they are written in a way that is “behavioral” so it is clear whether you are following them or not (i.e. Arrive on time.)  </w:t>
      </w:r>
    </w:p>
    <w:p w14:paraId="5408E884" w14:textId="77777777" w:rsidR="0003083F" w:rsidRDefault="000C52CB">
      <w:pPr>
        <w:spacing w:after="31" w:line="259" w:lineRule="auto"/>
        <w:ind w:left="0" w:firstLine="0"/>
      </w:pPr>
      <w:r>
        <w:rPr>
          <w:sz w:val="22"/>
        </w:rPr>
        <w:t xml:space="preserve"> </w:t>
      </w:r>
    </w:p>
    <w:p w14:paraId="74CCFD45" w14:textId="77777777" w:rsidR="0003083F" w:rsidRDefault="000C52CB">
      <w:pPr>
        <w:pStyle w:val="Heading1"/>
        <w:ind w:left="265" w:right="0" w:hanging="280"/>
      </w:pPr>
      <w:r>
        <w:t xml:space="preserve">Team Meetings  </w:t>
      </w:r>
    </w:p>
    <w:p w14:paraId="771D40CA" w14:textId="77777777" w:rsidR="0003083F" w:rsidRDefault="000C52CB">
      <w:pPr>
        <w:spacing w:after="0" w:line="259" w:lineRule="auto"/>
        <w:ind w:left="0" w:firstLine="0"/>
      </w:pPr>
      <w:r>
        <w:t xml:space="preserve"> </w:t>
      </w:r>
    </w:p>
    <w:p w14:paraId="384B87FC" w14:textId="77777777" w:rsidR="0003083F" w:rsidRDefault="000C52CB">
      <w:pPr>
        <w:pStyle w:val="Heading2"/>
        <w:ind w:left="-5"/>
      </w:pPr>
      <w:r>
        <w:t xml:space="preserve">Meeting Structure </w:t>
      </w:r>
    </w:p>
    <w:p w14:paraId="44AC991A"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05A68543" wp14:editId="60530333">
                <wp:extent cx="6553200" cy="6097"/>
                <wp:effectExtent l="0" t="0" r="0" b="0"/>
                <wp:docPr id="2481" name="Group 2481"/>
                <wp:cNvGraphicFramePr/>
                <a:graphic xmlns:a="http://schemas.openxmlformats.org/drawingml/2006/main">
                  <a:graphicData uri="http://schemas.microsoft.com/office/word/2010/wordprocessingGroup">
                    <wpg:wgp>
                      <wpg:cNvGrpSpPr/>
                      <wpg:grpSpPr>
                        <a:xfrm>
                          <a:off x="0" y="0"/>
                          <a:ext cx="6553200" cy="6097"/>
                          <a:chOff x="0" y="0"/>
                          <a:chExt cx="6553200" cy="6097"/>
                        </a:xfrm>
                      </wpg:grpSpPr>
                      <wps:wsp>
                        <wps:cNvPr id="3298" name="Shape 3298"/>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xmlns:a14="http://schemas.microsoft.com/office/drawing/2010/main" xmlns:pic="http://schemas.openxmlformats.org/drawingml/2006/picture" xmlns:a="http://schemas.openxmlformats.org/drawingml/2006/main">
            <w:pict w14:anchorId="098A7B6B">
              <v:group id="Group 2481" style="width:516pt;height:.5pt;mso-position-horizontal-relative:char;mso-position-vertical-relative:line" coordsize="65532,60" o:spid="_x0000_s1026" w14:anchorId="273B2C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">
                <v:shape id="Shape 3298" style="position:absolute;width:65532;height:91;visibility:visible;mso-wrap-style:square;v-text-anchor:top" coordsize="6553200,9144" o:spid="_x0000_s1027" fillcolor="#002060" stroked="f" strokeweight="0" path="m,l655320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">
                  <v:stroke miterlimit="83231f" joinstyle="miter"/>
                  <v:path textboxrect="0,0,6553200,9144" arrowok="t"/>
                </v:shape>
                <w10:anchorlock/>
              </v:group>
            </w:pict>
          </mc:Fallback>
        </mc:AlternateContent>
      </w:r>
    </w:p>
    <w:p w14:paraId="2C7A4A05" w14:textId="77777777" w:rsidR="0003083F" w:rsidRDefault="000C52CB">
      <w:pPr>
        <w:ind w:left="-5"/>
      </w:pPr>
      <w:r>
        <w:t xml:space="preserve">How will you meet as a team (when, how, how often) and how will your meetings be structured? (i.e. will you use an Agenda for each meeting? Chair? Scribe? Action Items? Is call-in acceptable? How will technology be used?)   </w:t>
      </w:r>
    </w:p>
    <w:p w14:paraId="6A7677E8" w14:textId="77777777" w:rsidR="0003083F" w:rsidRDefault="000C52CB">
      <w:pPr>
        <w:spacing w:after="0" w:line="259" w:lineRule="auto"/>
        <w:ind w:left="0" w:firstLine="0"/>
      </w:pPr>
      <w:r>
        <w:t xml:space="preserve">   </w:t>
      </w:r>
    </w:p>
    <w:p w14:paraId="5DE2F42B" w14:textId="0F481546" w:rsidR="0003083F" w:rsidRDefault="000C52CB">
      <w:pPr>
        <w:tabs>
          <w:tab w:val="center" w:pos="411"/>
          <w:tab w:val="center" w:pos="720"/>
        </w:tabs>
        <w:spacing w:after="259" w:line="259" w:lineRule="auto"/>
        <w:ind w:left="0" w:firstLine="0"/>
        <w:rPr>
          <w:ins w:id="56" w:author="Jingyuan" w:date="2020-05-13T07:26:00Z"/>
          <w:sz w:val="22"/>
        </w:rPr>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  </w:t>
      </w:r>
      <w:r w:rsidR="00E438FA">
        <w:rPr>
          <w:sz w:val="22"/>
        </w:rPr>
        <w:t xml:space="preserve">We start and </w:t>
      </w:r>
      <w:r w:rsidR="00321948">
        <w:rPr>
          <w:sz w:val="22"/>
        </w:rPr>
        <w:t>end our meetings on time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29"/>
        <w:gridCol w:w="7275"/>
      </w:tblGrid>
      <w:tr w:rsidR="005709B2" w:rsidRPr="005709B2" w14:paraId="3B95D6D6" w14:textId="77777777" w:rsidTr="005709B2">
        <w:trPr>
          <w:ins w:id="57" w:author="Jingyuan" w:date="2020-05-13T07:26:00Z"/>
        </w:trPr>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4DAF23" w14:textId="77777777" w:rsidR="005709B2" w:rsidRPr="005709B2" w:rsidRDefault="005709B2" w:rsidP="005709B2">
            <w:pPr>
              <w:spacing w:after="240" w:line="240" w:lineRule="auto"/>
              <w:ind w:left="0" w:firstLine="0"/>
              <w:rPr>
                <w:ins w:id="58" w:author="Jingyuan" w:date="2020-05-13T07:26:00Z"/>
                <w:rFonts w:ascii="Times New Roman" w:eastAsia="Times New Roman" w:hAnsi="Times New Roman" w:cs="Times New Roman"/>
                <w:sz w:val="22"/>
                <w:lang w:eastAsia="zh-CN"/>
              </w:rPr>
            </w:pPr>
            <w:ins w:id="59" w:author="Jingyuan" w:date="2020-05-13T07:26:00Z">
              <w:r w:rsidRPr="005709B2">
                <w:rPr>
                  <w:rFonts w:ascii="Segoe UI Symbol" w:eastAsia="Times New Roman" w:hAnsi="Segoe UI Symbol" w:cs="Times New Roman"/>
                  <w:sz w:val="22"/>
                  <w:lang w:eastAsia="zh-CN"/>
                </w:rPr>
                <w:t>Start:</w:t>
              </w:r>
              <w:r w:rsidRPr="005709B2">
                <w:rPr>
                  <w:rFonts w:ascii="Arial" w:eastAsia="Times New Roman" w:hAnsi="Arial" w:cs="Arial"/>
                  <w:sz w:val="22"/>
                  <w:lang w:eastAsia="zh-CN"/>
                </w:rPr>
                <w:t xml:space="preserve">      </w:t>
              </w:r>
            </w:ins>
          </w:p>
        </w:tc>
        <w:tc>
          <w:tcPr>
            <w:tcW w:w="7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44AC61" w14:textId="77777777" w:rsidR="005709B2" w:rsidRPr="005709B2" w:rsidRDefault="005709B2" w:rsidP="005709B2">
            <w:pPr>
              <w:spacing w:after="0" w:line="240" w:lineRule="auto"/>
              <w:ind w:left="0" w:firstLine="0"/>
              <w:rPr>
                <w:ins w:id="60" w:author="Jingyuan" w:date="2020-05-13T07:26:00Z"/>
                <w:rFonts w:ascii="Segoe UI Symbol" w:eastAsia="Times New Roman" w:hAnsi="Segoe UI Symbol" w:cs="Times New Roman"/>
                <w:sz w:val="22"/>
                <w:lang w:eastAsia="zh-CN"/>
              </w:rPr>
            </w:pPr>
            <w:ins w:id="61" w:author="Jingyuan" w:date="2020-05-13T07:26:00Z">
              <w:r w:rsidRPr="005709B2">
                <w:rPr>
                  <w:rFonts w:ascii="Segoe UI Symbol" w:eastAsia="Times New Roman" w:hAnsi="Segoe UI Symbol" w:cs="Times New Roman"/>
                  <w:sz w:val="22"/>
                  <w:lang w:eastAsia="zh-CN"/>
                </w:rPr>
                <w:t>Be around 5 mins prior to the meeting</w:t>
              </w:r>
            </w:ins>
          </w:p>
        </w:tc>
      </w:tr>
      <w:tr w:rsidR="005709B2" w:rsidRPr="005709B2" w14:paraId="7913C0C2" w14:textId="77777777" w:rsidTr="005709B2">
        <w:trPr>
          <w:ins w:id="62" w:author="Jingyuan" w:date="2020-05-13T07:26:00Z"/>
        </w:trPr>
        <w:tc>
          <w:tcPr>
            <w:tcW w:w="1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5FA229" w14:textId="77777777" w:rsidR="005709B2" w:rsidRPr="005709B2" w:rsidRDefault="005709B2" w:rsidP="005709B2">
            <w:pPr>
              <w:spacing w:after="0" w:line="240" w:lineRule="auto"/>
              <w:ind w:left="0" w:firstLine="0"/>
              <w:rPr>
                <w:ins w:id="63" w:author="Jingyuan" w:date="2020-05-13T07:26:00Z"/>
                <w:rFonts w:ascii="Segoe UI Symbol" w:eastAsia="Times New Roman" w:hAnsi="Segoe UI Symbol" w:cs="Times New Roman"/>
                <w:sz w:val="22"/>
                <w:lang w:eastAsia="zh-CN"/>
              </w:rPr>
            </w:pPr>
            <w:ins w:id="64" w:author="Jingyuan" w:date="2020-05-13T07:26:00Z">
              <w:r w:rsidRPr="005709B2">
                <w:rPr>
                  <w:rFonts w:ascii="Segoe UI Symbol" w:eastAsia="Times New Roman" w:hAnsi="Segoe UI Symbol" w:cs="Times New Roman"/>
                  <w:sz w:val="22"/>
                  <w:lang w:eastAsia="zh-CN"/>
                </w:rPr>
                <w:t>End:</w:t>
              </w:r>
            </w:ins>
          </w:p>
        </w:tc>
        <w:tc>
          <w:tcPr>
            <w:tcW w:w="7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DCF79B" w14:textId="77777777" w:rsidR="005709B2" w:rsidRPr="005709B2" w:rsidRDefault="005709B2" w:rsidP="005709B2">
            <w:pPr>
              <w:spacing w:after="0" w:line="240" w:lineRule="auto"/>
              <w:ind w:left="0" w:firstLine="0"/>
              <w:rPr>
                <w:ins w:id="65" w:author="Jingyuan" w:date="2020-05-13T07:26:00Z"/>
                <w:rFonts w:ascii="Segoe UI Symbol" w:eastAsia="Times New Roman" w:hAnsi="Segoe UI Symbol" w:cs="Times New Roman"/>
                <w:sz w:val="22"/>
                <w:lang w:eastAsia="zh-CN"/>
              </w:rPr>
            </w:pPr>
            <w:ins w:id="66" w:author="Jingyuan" w:date="2020-05-13T07:26:00Z">
              <w:r w:rsidRPr="005709B2">
                <w:rPr>
                  <w:rFonts w:ascii="Segoe UI Symbol" w:eastAsia="Times New Roman" w:hAnsi="Segoe UI Symbol" w:cs="Times New Roman"/>
                  <w:sz w:val="22"/>
                  <w:lang w:eastAsia="zh-CN"/>
                </w:rPr>
                <w:t>No going over more than 10 mins</w:t>
              </w:r>
            </w:ins>
          </w:p>
        </w:tc>
      </w:tr>
      <w:tr w:rsidR="005709B2" w:rsidRPr="005709B2" w14:paraId="38819027" w14:textId="77777777" w:rsidTr="005709B2">
        <w:trPr>
          <w:ins w:id="67" w:author="Jingyuan" w:date="2020-05-13T07:26:00Z"/>
        </w:trPr>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6CF50" w14:textId="77777777" w:rsidR="005709B2" w:rsidRPr="005709B2" w:rsidRDefault="005709B2" w:rsidP="005709B2">
            <w:pPr>
              <w:spacing w:after="0" w:line="240" w:lineRule="auto"/>
              <w:ind w:left="0" w:firstLine="0"/>
              <w:rPr>
                <w:ins w:id="68" w:author="Jingyuan" w:date="2020-05-13T07:26:00Z"/>
                <w:rFonts w:ascii="Segoe UI Symbol" w:eastAsia="Times New Roman" w:hAnsi="Segoe UI Symbol" w:cs="Times New Roman"/>
                <w:sz w:val="22"/>
                <w:lang w:eastAsia="zh-CN"/>
              </w:rPr>
            </w:pPr>
            <w:ins w:id="69" w:author="Jingyuan" w:date="2020-05-13T07:26:00Z">
              <w:r w:rsidRPr="005709B2">
                <w:rPr>
                  <w:rFonts w:ascii="Segoe UI Symbol" w:eastAsia="Times New Roman" w:hAnsi="Segoe UI Symbol" w:cs="Times New Roman"/>
                  <w:sz w:val="22"/>
                  <w:lang w:eastAsia="zh-CN"/>
                </w:rPr>
                <w:t>Duration:</w:t>
              </w:r>
            </w:ins>
          </w:p>
        </w:tc>
        <w:tc>
          <w:tcPr>
            <w:tcW w:w="7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BD4DB" w14:textId="77777777" w:rsidR="005709B2" w:rsidRPr="005709B2" w:rsidRDefault="005709B2" w:rsidP="005709B2">
            <w:pPr>
              <w:spacing w:after="0" w:line="240" w:lineRule="auto"/>
              <w:ind w:left="0" w:firstLine="0"/>
              <w:rPr>
                <w:ins w:id="70" w:author="Jingyuan" w:date="2020-05-13T07:26:00Z"/>
                <w:rFonts w:ascii="Segoe UI Symbol" w:eastAsia="Times New Roman" w:hAnsi="Segoe UI Symbol" w:cs="Times New Roman"/>
                <w:sz w:val="22"/>
                <w:lang w:eastAsia="zh-CN"/>
              </w:rPr>
            </w:pPr>
            <w:ins w:id="71" w:author="Jingyuan" w:date="2020-05-13T07:26:00Z">
              <w:r w:rsidRPr="005709B2">
                <w:rPr>
                  <w:rFonts w:ascii="Segoe UI Symbol" w:eastAsia="Times New Roman" w:hAnsi="Segoe UI Symbol" w:cs="Times New Roman"/>
                  <w:sz w:val="22"/>
                  <w:lang w:eastAsia="zh-CN"/>
                </w:rPr>
                <w:t>No more than 2 hours per session (unless mandatory and need to be specified in the agenda)</w:t>
              </w:r>
            </w:ins>
          </w:p>
        </w:tc>
      </w:tr>
    </w:tbl>
    <w:p w14:paraId="5B64E96E" w14:textId="77777777" w:rsidR="005709B2" w:rsidRDefault="005709B2">
      <w:pPr>
        <w:tabs>
          <w:tab w:val="center" w:pos="411"/>
          <w:tab w:val="center" w:pos="720"/>
        </w:tabs>
        <w:spacing w:after="259" w:line="259" w:lineRule="auto"/>
        <w:ind w:left="0" w:firstLine="0"/>
      </w:pPr>
    </w:p>
    <w:p w14:paraId="66BDFD3F" w14:textId="0F33D906" w:rsidR="0003083F" w:rsidRDefault="000C52CB" w:rsidP="5727CCC4">
      <w:pPr>
        <w:tabs>
          <w:tab w:val="center" w:pos="411"/>
          <w:tab w:val="center" w:pos="720"/>
        </w:tabs>
        <w:spacing w:after="259" w:line="259" w:lineRule="auto"/>
        <w:ind w:left="0" w:firstLine="0"/>
        <w:rPr>
          <w:sz w:val="22"/>
        </w:rPr>
      </w:pPr>
      <w:r>
        <w:rPr>
          <w:sz w:val="22"/>
        </w:rPr>
        <w:tab/>
      </w:r>
      <w:r w:rsidR="02B73DF5" w:rsidRPr="5727CCC4">
        <w:rPr>
          <w:rFonts w:ascii="Segoe UI Symbol" w:eastAsia="Segoe UI Symbol" w:hAnsi="Segoe UI Symbol" w:cs="Segoe UI Symbol"/>
          <w:sz w:val="22"/>
        </w:rPr>
        <w:t>•</w:t>
      </w:r>
      <w:r w:rsidR="02B73DF5" w:rsidRPr="5727CCC4">
        <w:rPr>
          <w:rFonts w:ascii="Arial" w:eastAsia="Arial" w:hAnsi="Arial" w:cs="Arial"/>
          <w:sz w:val="22"/>
        </w:rPr>
        <w:t xml:space="preserve"> </w:t>
      </w:r>
      <w:r>
        <w:rPr>
          <w:rFonts w:ascii="Arial" w:eastAsia="Arial" w:hAnsi="Arial" w:cs="Arial"/>
          <w:sz w:val="22"/>
        </w:rPr>
        <w:tab/>
      </w:r>
      <w:r w:rsidR="02B73DF5" w:rsidRPr="5727CCC4">
        <w:rPr>
          <w:sz w:val="22"/>
        </w:rPr>
        <w:t xml:space="preserve"> </w:t>
      </w:r>
      <w:r w:rsidR="0CE0A3DD" w:rsidRPr="5727CCC4">
        <w:rPr>
          <w:sz w:val="22"/>
        </w:rPr>
        <w:t>We use pre-assigned Chair, Scribe and Scheduler for the team meetings</w:t>
      </w:r>
      <w:r w:rsidR="2FF7DCAC" w:rsidRPr="5727CCC4">
        <w:rPr>
          <w:sz w:val="22"/>
        </w:rPr>
        <w:t>, and conform to best practices as specified in HPT module</w:t>
      </w:r>
      <w:r w:rsidR="610834B3" w:rsidRPr="5727CCC4">
        <w:rPr>
          <w:sz w:val="22"/>
        </w:rPr>
        <w:t>, such as circulate action items after meeting, etc.</w:t>
      </w:r>
    </w:p>
    <w:p w14:paraId="7465CA67" w14:textId="65A005A1" w:rsidR="0003083F" w:rsidRDefault="000C52CB" w:rsidP="5727CCC4">
      <w:pPr>
        <w:tabs>
          <w:tab w:val="center" w:pos="411"/>
          <w:tab w:val="center" w:pos="720"/>
        </w:tabs>
        <w:spacing w:after="259" w:line="259" w:lineRule="auto"/>
        <w:ind w:left="0" w:firstLine="0"/>
        <w:rPr>
          <w:ins w:id="72" w:author="Jingyuan" w:date="2020-05-13T07:26:00Z"/>
          <w:rFonts w:ascii="Arial" w:eastAsia="Arial" w:hAnsi="Arial" w:cs="Arial"/>
          <w:sz w:val="22"/>
        </w:rPr>
      </w:pPr>
      <w:r>
        <w:rPr>
          <w:sz w:val="22"/>
        </w:rPr>
        <w:tab/>
      </w:r>
      <w:r w:rsidR="02B73DF5" w:rsidRPr="5727CCC4">
        <w:rPr>
          <w:rFonts w:ascii="Segoe UI Symbol" w:eastAsia="Segoe UI Symbol" w:hAnsi="Segoe UI Symbol" w:cs="Segoe UI Symbol"/>
          <w:sz w:val="22"/>
        </w:rPr>
        <w:t>•</w:t>
      </w:r>
      <w:r w:rsidR="02B73DF5" w:rsidRPr="5727CCC4">
        <w:rPr>
          <w:rFonts w:ascii="Arial" w:eastAsia="Arial" w:hAnsi="Arial" w:cs="Arial"/>
          <w:sz w:val="22"/>
        </w:rPr>
        <w:t xml:space="preserve"> </w:t>
      </w:r>
      <w:r>
        <w:rPr>
          <w:rFonts w:ascii="Arial" w:eastAsia="Arial" w:hAnsi="Arial" w:cs="Arial"/>
          <w:sz w:val="22"/>
        </w:rPr>
        <w:tab/>
      </w:r>
      <w:r w:rsidR="02B73DF5" w:rsidRPr="5727CCC4">
        <w:rPr>
          <w:sz w:val="22"/>
        </w:rPr>
        <w:t xml:space="preserve"> </w:t>
      </w:r>
      <w:r w:rsidR="0F61E4D9" w:rsidRPr="5727CCC4">
        <w:rPr>
          <w:sz w:val="22"/>
        </w:rPr>
        <w:t xml:space="preserve">Team </w:t>
      </w:r>
      <w:r w:rsidR="6E0F8C8D" w:rsidRPr="5727CCC4">
        <w:rPr>
          <w:sz w:val="22"/>
        </w:rPr>
        <w:t>will use zoom for virtual meetings and slack channel to discuss assignment, a separate whatsapp group will be established for n</w:t>
      </w:r>
      <w:r w:rsidR="2C46CC88" w:rsidRPr="5727CCC4">
        <w:rPr>
          <w:sz w:val="22"/>
        </w:rPr>
        <w:t>on-assignment related discussions</w:t>
      </w:r>
      <w:r>
        <w:rPr>
          <w:sz w:val="22"/>
        </w:rPr>
        <w:tab/>
      </w:r>
      <w:r>
        <w:rPr>
          <w:rFonts w:ascii="Arial" w:eastAsia="Arial" w:hAnsi="Arial" w:cs="Arial"/>
          <w:sz w:val="22"/>
        </w:rPr>
        <w:tab/>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06"/>
        <w:gridCol w:w="1312"/>
      </w:tblGrid>
      <w:tr w:rsidR="00C07C3C" w:rsidRPr="00C07C3C" w14:paraId="3C686CEC" w14:textId="77777777" w:rsidTr="00C07C3C">
        <w:trPr>
          <w:ins w:id="73" w:author="Jingyuan" w:date="2020-05-13T07:26:00Z"/>
        </w:trPr>
        <w:tc>
          <w:tcPr>
            <w:tcW w:w="2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53C01" w14:textId="77777777" w:rsidR="00C07C3C" w:rsidRPr="00C07C3C" w:rsidRDefault="00C07C3C" w:rsidP="00C07C3C">
            <w:pPr>
              <w:spacing w:after="240" w:line="240" w:lineRule="auto"/>
              <w:ind w:left="0" w:firstLine="0"/>
              <w:rPr>
                <w:ins w:id="74" w:author="Jingyuan" w:date="2020-05-13T07:26:00Z"/>
                <w:rFonts w:ascii="Segoe UI Symbol" w:eastAsia="Times New Roman" w:hAnsi="Segoe UI Symbol" w:cs="Times New Roman"/>
                <w:sz w:val="22"/>
                <w:lang w:eastAsia="zh-CN"/>
              </w:rPr>
            </w:pPr>
            <w:ins w:id="75" w:author="Jingyuan" w:date="2020-05-13T07:26:00Z">
              <w:r w:rsidRPr="00C07C3C">
                <w:rPr>
                  <w:rFonts w:ascii="Segoe UI Symbol" w:eastAsia="Times New Roman" w:hAnsi="Segoe UI Symbol" w:cs="Times New Roman"/>
                  <w:sz w:val="22"/>
                  <w:lang w:eastAsia="zh-CN"/>
                </w:rPr>
                <w:t>Meeting:</w:t>
              </w:r>
            </w:ins>
          </w:p>
        </w:tc>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BD2F3" w14:textId="77777777" w:rsidR="00C07C3C" w:rsidRPr="00C07C3C" w:rsidRDefault="00C07C3C" w:rsidP="00C07C3C">
            <w:pPr>
              <w:spacing w:after="0" w:line="240" w:lineRule="auto"/>
              <w:ind w:left="0" w:firstLine="0"/>
              <w:rPr>
                <w:ins w:id="76" w:author="Jingyuan" w:date="2020-05-13T07:26:00Z"/>
                <w:rFonts w:ascii="Segoe UI Symbol" w:eastAsia="Times New Roman" w:hAnsi="Segoe UI Symbol" w:cs="Times New Roman"/>
                <w:sz w:val="22"/>
                <w:lang w:eastAsia="zh-CN"/>
              </w:rPr>
            </w:pPr>
            <w:ins w:id="77" w:author="Jingyuan" w:date="2020-05-13T07:26:00Z">
              <w:r w:rsidRPr="00C07C3C">
                <w:rPr>
                  <w:rFonts w:ascii="Segoe UI Symbol" w:eastAsia="Times New Roman" w:hAnsi="Segoe UI Symbol" w:cs="Times New Roman"/>
                  <w:sz w:val="22"/>
                  <w:lang w:eastAsia="zh-CN"/>
                </w:rPr>
                <w:t>Zoom</w:t>
              </w:r>
            </w:ins>
          </w:p>
        </w:tc>
      </w:tr>
      <w:tr w:rsidR="00C07C3C" w:rsidRPr="00C07C3C" w14:paraId="08EAA85D" w14:textId="77777777" w:rsidTr="00C07C3C">
        <w:trPr>
          <w:ins w:id="78" w:author="Jingyuan" w:date="2020-05-13T07:26:00Z"/>
        </w:trPr>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77FDD" w14:textId="77777777" w:rsidR="00C07C3C" w:rsidRPr="00C07C3C" w:rsidRDefault="00C07C3C" w:rsidP="00C07C3C">
            <w:pPr>
              <w:spacing w:after="0" w:line="240" w:lineRule="auto"/>
              <w:ind w:left="0" w:firstLine="0"/>
              <w:rPr>
                <w:ins w:id="79" w:author="Jingyuan" w:date="2020-05-13T07:26:00Z"/>
                <w:rFonts w:ascii="Segoe UI Symbol" w:eastAsia="Times New Roman" w:hAnsi="Segoe UI Symbol" w:cs="Times New Roman"/>
                <w:sz w:val="22"/>
                <w:lang w:eastAsia="zh-CN"/>
              </w:rPr>
            </w:pPr>
            <w:ins w:id="80" w:author="Jingyuan" w:date="2020-05-13T07:26:00Z">
              <w:r w:rsidRPr="00C07C3C">
                <w:rPr>
                  <w:rFonts w:ascii="Segoe UI Symbol" w:eastAsia="Times New Roman" w:hAnsi="Segoe UI Symbol" w:cs="Times New Roman"/>
                  <w:sz w:val="22"/>
                  <w:lang w:eastAsia="zh-CN"/>
                </w:rPr>
                <w:t>Group communication:</w:t>
              </w:r>
            </w:ins>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610ADD" w14:textId="77777777" w:rsidR="00C07C3C" w:rsidRPr="00C07C3C" w:rsidRDefault="00C07C3C" w:rsidP="00C07C3C">
            <w:pPr>
              <w:spacing w:after="0" w:line="240" w:lineRule="auto"/>
              <w:ind w:left="0" w:firstLine="0"/>
              <w:rPr>
                <w:ins w:id="81" w:author="Jingyuan" w:date="2020-05-13T07:26:00Z"/>
                <w:rFonts w:ascii="Segoe UI Symbol" w:eastAsia="Times New Roman" w:hAnsi="Segoe UI Symbol" w:cs="Times New Roman"/>
                <w:sz w:val="22"/>
                <w:lang w:eastAsia="zh-CN"/>
              </w:rPr>
            </w:pPr>
            <w:ins w:id="82" w:author="Jingyuan" w:date="2020-05-13T07:26:00Z">
              <w:r w:rsidRPr="00C07C3C">
                <w:rPr>
                  <w:rFonts w:ascii="Segoe UI Symbol" w:eastAsia="Times New Roman" w:hAnsi="Segoe UI Symbol" w:cs="Times New Roman"/>
                  <w:sz w:val="22"/>
                  <w:lang w:eastAsia="zh-CN"/>
                </w:rPr>
                <w:t>Slack, email</w:t>
              </w:r>
            </w:ins>
          </w:p>
        </w:tc>
      </w:tr>
      <w:tr w:rsidR="00C07C3C" w:rsidRPr="00C07C3C" w14:paraId="462EC4C0" w14:textId="77777777" w:rsidTr="00C07C3C">
        <w:trPr>
          <w:ins w:id="83" w:author="Jingyuan" w:date="2020-05-13T07:26:00Z"/>
        </w:trPr>
        <w:tc>
          <w:tcPr>
            <w:tcW w:w="2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9B6BA" w14:textId="77777777" w:rsidR="00C07C3C" w:rsidRPr="00C07C3C" w:rsidRDefault="00C07C3C" w:rsidP="00C07C3C">
            <w:pPr>
              <w:spacing w:after="0" w:line="240" w:lineRule="auto"/>
              <w:ind w:left="0" w:firstLine="0"/>
              <w:rPr>
                <w:ins w:id="84" w:author="Jingyuan" w:date="2020-05-13T07:26:00Z"/>
                <w:rFonts w:ascii="Segoe UI Symbol" w:eastAsia="Times New Roman" w:hAnsi="Segoe UI Symbol" w:cs="Times New Roman"/>
                <w:sz w:val="22"/>
                <w:lang w:eastAsia="zh-CN"/>
              </w:rPr>
            </w:pPr>
            <w:ins w:id="85" w:author="Jingyuan" w:date="2020-05-13T07:26:00Z">
              <w:r w:rsidRPr="00C07C3C">
                <w:rPr>
                  <w:rFonts w:ascii="Segoe UI Symbol" w:eastAsia="Times New Roman" w:hAnsi="Segoe UI Symbol" w:cs="Times New Roman"/>
                  <w:sz w:val="22"/>
                  <w:lang w:eastAsia="zh-CN"/>
                </w:rPr>
                <w:t>Emergency contact:</w:t>
              </w:r>
            </w:ins>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3C739" w14:textId="77777777" w:rsidR="00C07C3C" w:rsidRPr="00C07C3C" w:rsidRDefault="00C07C3C" w:rsidP="00C07C3C">
            <w:pPr>
              <w:spacing w:after="0" w:line="240" w:lineRule="auto"/>
              <w:ind w:left="0" w:firstLine="0"/>
              <w:rPr>
                <w:ins w:id="86" w:author="Jingyuan" w:date="2020-05-13T07:26:00Z"/>
                <w:rFonts w:ascii="Segoe UI Symbol" w:eastAsia="Times New Roman" w:hAnsi="Segoe UI Symbol" w:cs="Times New Roman"/>
                <w:sz w:val="22"/>
                <w:lang w:eastAsia="zh-CN"/>
              </w:rPr>
            </w:pPr>
            <w:ins w:id="87" w:author="Jingyuan" w:date="2020-05-13T07:26:00Z">
              <w:r w:rsidRPr="00C07C3C">
                <w:rPr>
                  <w:rFonts w:ascii="Segoe UI Symbol" w:eastAsia="Times New Roman" w:hAnsi="Segoe UI Symbol" w:cs="Times New Roman"/>
                  <w:sz w:val="22"/>
                  <w:lang w:eastAsia="zh-CN"/>
                </w:rPr>
                <w:t>Cell Phone</w:t>
              </w:r>
            </w:ins>
          </w:p>
        </w:tc>
      </w:tr>
      <w:tr w:rsidR="00C07C3C" w:rsidRPr="00C07C3C" w14:paraId="7089867F" w14:textId="77777777" w:rsidTr="00C07C3C">
        <w:trPr>
          <w:ins w:id="88" w:author="Jingyuan" w:date="2020-05-13T07:26:00Z"/>
        </w:trPr>
        <w:tc>
          <w:tcPr>
            <w:tcW w:w="2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EDB16" w14:textId="77777777" w:rsidR="00C07C3C" w:rsidRPr="00C07C3C" w:rsidRDefault="00C07C3C" w:rsidP="00C07C3C">
            <w:pPr>
              <w:spacing w:after="0" w:line="240" w:lineRule="auto"/>
              <w:ind w:left="0" w:firstLine="0"/>
              <w:rPr>
                <w:ins w:id="89" w:author="Jingyuan" w:date="2020-05-13T07:26:00Z"/>
                <w:rFonts w:ascii="Segoe UI Symbol" w:eastAsia="Times New Roman" w:hAnsi="Segoe UI Symbol" w:cs="Times New Roman"/>
                <w:sz w:val="22"/>
                <w:lang w:eastAsia="zh-CN"/>
              </w:rPr>
            </w:pPr>
            <w:ins w:id="90" w:author="Jingyuan" w:date="2020-05-13T07:26:00Z">
              <w:r w:rsidRPr="00C07C3C">
                <w:rPr>
                  <w:rFonts w:ascii="Segoe UI Symbol" w:eastAsia="Times New Roman" w:hAnsi="Segoe UI Symbol" w:cs="Times New Roman"/>
                  <w:sz w:val="22"/>
                  <w:lang w:eastAsia="zh-CN"/>
                </w:rPr>
                <w:lastRenderedPageBreak/>
                <w:t>Shared Document:</w:t>
              </w:r>
            </w:ins>
          </w:p>
        </w:tc>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78C99" w14:textId="77777777" w:rsidR="00C07C3C" w:rsidRPr="00C07C3C" w:rsidRDefault="00C07C3C" w:rsidP="00C07C3C">
            <w:pPr>
              <w:spacing w:after="0" w:line="240" w:lineRule="auto"/>
              <w:ind w:left="0" w:firstLine="0"/>
              <w:rPr>
                <w:ins w:id="91" w:author="Jingyuan" w:date="2020-05-13T07:26:00Z"/>
                <w:rFonts w:ascii="Segoe UI Symbol" w:eastAsia="Times New Roman" w:hAnsi="Segoe UI Symbol" w:cs="Times New Roman"/>
                <w:sz w:val="22"/>
                <w:lang w:eastAsia="zh-CN"/>
              </w:rPr>
            </w:pPr>
            <w:ins w:id="92" w:author="Jingyuan" w:date="2020-05-13T07:26:00Z">
              <w:r w:rsidRPr="00C07C3C">
                <w:rPr>
                  <w:rFonts w:ascii="Segoe UI Symbol" w:eastAsia="Times New Roman" w:hAnsi="Segoe UI Symbol" w:cs="Times New Roman"/>
                  <w:sz w:val="22"/>
                  <w:lang w:eastAsia="zh-CN"/>
                </w:rPr>
                <w:t>OneDrive</w:t>
              </w:r>
            </w:ins>
          </w:p>
        </w:tc>
      </w:tr>
    </w:tbl>
    <w:p w14:paraId="4704E51A" w14:textId="77777777" w:rsidR="00C07C3C" w:rsidRDefault="00C07C3C" w:rsidP="5727CCC4">
      <w:pPr>
        <w:tabs>
          <w:tab w:val="center" w:pos="411"/>
          <w:tab w:val="center" w:pos="720"/>
        </w:tabs>
        <w:spacing w:after="259" w:line="259" w:lineRule="auto"/>
        <w:ind w:left="0" w:firstLine="0"/>
        <w:rPr>
          <w:sz w:val="22"/>
        </w:rPr>
      </w:pPr>
    </w:p>
    <w:p w14:paraId="2D0A6C67" w14:textId="77777777" w:rsidR="007E0835" w:rsidRDefault="000C52CB">
      <w:pPr>
        <w:spacing w:after="261" w:line="259" w:lineRule="auto"/>
        <w:ind w:left="720" w:firstLine="0"/>
        <w:rPr>
          <w:ins w:id="93" w:author="Jingyuan" w:date="2020-05-13T07:27:00Z"/>
        </w:rPr>
      </w:pPr>
      <w:r>
        <w:rPr>
          <w:sz w:val="22"/>
        </w:rPr>
        <w:t xml:space="preserve">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3"/>
        <w:gridCol w:w="6204"/>
      </w:tblGrid>
      <w:tr w:rsidR="007E0835" w:rsidRPr="00C07C3C" w14:paraId="1E4E8176" w14:textId="77777777" w:rsidTr="00DE59D0">
        <w:trPr>
          <w:ins w:id="94" w:author="Jingyuan" w:date="2020-05-13T07:27:00Z"/>
        </w:trPr>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ED6797" w14:textId="77777777" w:rsidR="007E0835" w:rsidRPr="00C07C3C" w:rsidRDefault="007E0835" w:rsidP="00DE59D0">
            <w:pPr>
              <w:spacing w:after="0" w:line="240" w:lineRule="auto"/>
              <w:ind w:left="0" w:firstLine="0"/>
              <w:rPr>
                <w:ins w:id="95" w:author="Jingyuan" w:date="2020-05-13T07:27:00Z"/>
                <w:rFonts w:eastAsia="Times New Roman"/>
                <w:color w:val="auto"/>
                <w:sz w:val="22"/>
                <w:lang w:eastAsia="zh-CN"/>
              </w:rPr>
            </w:pPr>
            <w:ins w:id="96" w:author="Jingyuan" w:date="2020-05-13T07:27:00Z">
              <w:r w:rsidRPr="00C07C3C">
                <w:rPr>
                  <w:rFonts w:eastAsia="Times New Roman"/>
                  <w:color w:val="auto"/>
                  <w:sz w:val="22"/>
                  <w:lang w:eastAsia="zh-CN"/>
                </w:rPr>
                <w:t>Prior to meeting:</w:t>
              </w:r>
            </w:ins>
          </w:p>
        </w:tc>
        <w:tc>
          <w:tcPr>
            <w:tcW w:w="6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ABB9DD" w14:textId="77777777" w:rsidR="007E0835" w:rsidRPr="00C07C3C" w:rsidRDefault="007E0835" w:rsidP="00DE59D0">
            <w:pPr>
              <w:spacing w:after="0" w:line="240" w:lineRule="auto"/>
              <w:ind w:left="0" w:firstLine="0"/>
              <w:rPr>
                <w:ins w:id="97" w:author="Jingyuan" w:date="2020-05-13T07:27:00Z"/>
                <w:rFonts w:eastAsia="Times New Roman"/>
                <w:color w:val="auto"/>
                <w:sz w:val="22"/>
                <w:lang w:eastAsia="zh-CN"/>
              </w:rPr>
            </w:pPr>
            <w:ins w:id="98" w:author="Jingyuan" w:date="2020-05-13T07:27:00Z">
              <w:r w:rsidRPr="00C07C3C">
                <w:rPr>
                  <w:rFonts w:eastAsia="Times New Roman"/>
                  <w:color w:val="auto"/>
                  <w:sz w:val="22"/>
                  <w:lang w:eastAsia="zh-CN"/>
                </w:rPr>
                <w:t>Have an agenda page to:</w:t>
              </w:r>
            </w:ins>
          </w:p>
          <w:p w14:paraId="68061AFD" w14:textId="77777777" w:rsidR="007E0835" w:rsidRPr="00C07C3C" w:rsidRDefault="007E0835" w:rsidP="007E0835">
            <w:pPr>
              <w:numPr>
                <w:ilvl w:val="0"/>
                <w:numId w:val="11"/>
              </w:numPr>
              <w:spacing w:after="0" w:line="240" w:lineRule="auto"/>
              <w:ind w:left="540"/>
              <w:textAlignment w:val="center"/>
              <w:rPr>
                <w:ins w:id="99" w:author="Jingyuan" w:date="2020-05-13T07:27:00Z"/>
                <w:rFonts w:ascii="Times New Roman" w:eastAsia="Times New Roman" w:hAnsi="Times New Roman" w:cs="Times New Roman"/>
                <w:color w:val="auto"/>
                <w:szCs w:val="24"/>
                <w:lang w:eastAsia="zh-CN"/>
              </w:rPr>
            </w:pPr>
            <w:ins w:id="100" w:author="Jingyuan" w:date="2020-05-13T07:27:00Z">
              <w:r w:rsidRPr="00C07C3C">
                <w:rPr>
                  <w:rFonts w:eastAsia="Times New Roman"/>
                  <w:color w:val="auto"/>
                  <w:sz w:val="22"/>
                  <w:lang w:eastAsia="zh-CN"/>
                </w:rPr>
                <w:t>Reminder for everyone what the discussion is about</w:t>
              </w:r>
            </w:ins>
          </w:p>
          <w:p w14:paraId="4D465598" w14:textId="77777777" w:rsidR="007E0835" w:rsidRPr="00C07C3C" w:rsidRDefault="007E0835" w:rsidP="007E0835">
            <w:pPr>
              <w:numPr>
                <w:ilvl w:val="0"/>
                <w:numId w:val="11"/>
              </w:numPr>
              <w:spacing w:after="0" w:line="240" w:lineRule="auto"/>
              <w:ind w:left="540"/>
              <w:textAlignment w:val="center"/>
              <w:rPr>
                <w:ins w:id="101" w:author="Jingyuan" w:date="2020-05-13T07:27:00Z"/>
                <w:rFonts w:ascii="Times New Roman" w:eastAsia="Times New Roman" w:hAnsi="Times New Roman" w:cs="Times New Roman"/>
                <w:color w:val="auto"/>
                <w:szCs w:val="24"/>
                <w:lang w:eastAsia="zh-CN"/>
              </w:rPr>
            </w:pPr>
            <w:ins w:id="102" w:author="Jingyuan" w:date="2020-05-13T07:27:00Z">
              <w:r w:rsidRPr="00C07C3C">
                <w:rPr>
                  <w:rFonts w:eastAsia="Times New Roman"/>
                  <w:color w:val="auto"/>
                  <w:sz w:val="22"/>
                  <w:lang w:eastAsia="zh-CN"/>
                </w:rPr>
                <w:t>Keep track of the time spent for each section (Chair)</w:t>
              </w:r>
            </w:ins>
          </w:p>
        </w:tc>
      </w:tr>
      <w:tr w:rsidR="007E0835" w:rsidRPr="00C07C3C" w14:paraId="0F4BFC46" w14:textId="77777777" w:rsidTr="00DE59D0">
        <w:trPr>
          <w:ins w:id="103" w:author="Jingyuan" w:date="2020-05-13T07:27:00Z"/>
        </w:trPr>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94C28" w14:textId="77777777" w:rsidR="007E0835" w:rsidRPr="00C07C3C" w:rsidRDefault="007E0835" w:rsidP="00DE59D0">
            <w:pPr>
              <w:spacing w:after="0" w:line="240" w:lineRule="auto"/>
              <w:ind w:left="0" w:firstLine="0"/>
              <w:rPr>
                <w:ins w:id="104" w:author="Jingyuan" w:date="2020-05-13T07:27:00Z"/>
                <w:rFonts w:eastAsia="Times New Roman"/>
                <w:color w:val="auto"/>
                <w:sz w:val="22"/>
                <w:lang w:eastAsia="zh-CN"/>
              </w:rPr>
            </w:pPr>
            <w:ins w:id="105" w:author="Jingyuan" w:date="2020-05-13T07:27:00Z">
              <w:r w:rsidRPr="00C07C3C">
                <w:rPr>
                  <w:rFonts w:eastAsia="Times New Roman"/>
                  <w:color w:val="auto"/>
                  <w:sz w:val="22"/>
                  <w:lang w:eastAsia="zh-CN"/>
                </w:rPr>
                <w:t>After meeting:</w:t>
              </w:r>
            </w:ins>
          </w:p>
        </w:tc>
        <w:tc>
          <w:tcPr>
            <w:tcW w:w="6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B6E86" w14:textId="77777777" w:rsidR="007E0835" w:rsidRPr="00C07C3C" w:rsidRDefault="007E0835" w:rsidP="00DE59D0">
            <w:pPr>
              <w:spacing w:after="0" w:line="240" w:lineRule="auto"/>
              <w:ind w:left="0" w:firstLine="0"/>
              <w:rPr>
                <w:ins w:id="106" w:author="Jingyuan" w:date="2020-05-13T07:27:00Z"/>
                <w:rFonts w:eastAsia="Times New Roman"/>
                <w:color w:val="auto"/>
                <w:sz w:val="22"/>
                <w:lang w:eastAsia="zh-CN"/>
              </w:rPr>
            </w:pPr>
            <w:ins w:id="107" w:author="Jingyuan" w:date="2020-05-13T07:27:00Z">
              <w:r w:rsidRPr="00C07C3C">
                <w:rPr>
                  <w:rFonts w:eastAsia="Times New Roman"/>
                  <w:color w:val="auto"/>
                  <w:sz w:val="22"/>
                  <w:lang w:eastAsia="zh-CN"/>
                </w:rPr>
                <w:t>Scribe will send out the meeting minutes within 24 hours to everyone on the team</w:t>
              </w:r>
            </w:ins>
          </w:p>
        </w:tc>
      </w:tr>
    </w:tbl>
    <w:p w14:paraId="7119CAFD" w14:textId="77777777" w:rsidR="007E0835" w:rsidRDefault="007E0835" w:rsidP="007E0835">
      <w:pPr>
        <w:tabs>
          <w:tab w:val="center" w:pos="411"/>
          <w:tab w:val="center" w:pos="720"/>
        </w:tabs>
        <w:spacing w:after="259" w:line="259" w:lineRule="auto"/>
        <w:ind w:left="0" w:firstLine="0"/>
        <w:rPr>
          <w:ins w:id="108" w:author="Jingyuan" w:date="2020-05-13T07:27:00Z"/>
        </w:rPr>
      </w:pPr>
      <w:ins w:id="109" w:author="Jingyuan" w:date="2020-05-13T07:27:00Z">
        <w:r>
          <w:rPr>
            <w:sz w:val="22"/>
          </w:rPr>
          <w:tab/>
        </w:r>
        <w:r>
          <w:rPr>
            <w:rFonts w:ascii="Arial" w:eastAsia="Arial" w:hAnsi="Arial" w:cs="Arial"/>
            <w:sz w:val="22"/>
          </w:rPr>
          <w:tab/>
        </w:r>
        <w:r>
          <w:rPr>
            <w:sz w:val="22"/>
          </w:rPr>
          <w:tab/>
        </w:r>
        <w:r>
          <w:rPr>
            <w:rFonts w:ascii="Arial" w:eastAsia="Arial" w:hAnsi="Arial" w:cs="Arial"/>
            <w:sz w:val="22"/>
          </w:rPr>
          <w:tab/>
        </w:r>
      </w:ins>
    </w:p>
    <w:p w14:paraId="0012BE38" w14:textId="6A010E96" w:rsidR="0003083F" w:rsidRDefault="007E0835">
      <w:pPr>
        <w:spacing w:after="261" w:line="259" w:lineRule="auto"/>
        <w:ind w:left="720" w:firstLine="0"/>
      </w:pPr>
      <w:ins w:id="110" w:author="Jingyuan" w:date="2020-05-13T07:27:00Z">
        <w:r>
          <w:rPr>
            <w:noProof/>
            <w:sz w:val="22"/>
          </w:rPr>
          <w:drawing>
            <wp:inline distT="0" distB="0" distL="0" distR="0" wp14:anchorId="4599933E" wp14:editId="772B22A8">
              <wp:extent cx="6512560" cy="4288155"/>
              <wp:effectExtent l="0" t="0" r="2540" b="0"/>
              <wp:docPr id="1" name="Picture 1" descr="Machine generated alternative text:&#10;D! &#10;97 &#10;rocb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D! &#10;97 &#10;rocbJ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2560" cy="4288155"/>
                      </a:xfrm>
                      <a:prstGeom prst="rect">
                        <a:avLst/>
                      </a:prstGeom>
                      <a:noFill/>
                      <a:ln>
                        <a:noFill/>
                      </a:ln>
                    </pic:spPr>
                  </pic:pic>
                </a:graphicData>
              </a:graphic>
            </wp:inline>
          </w:drawing>
        </w:r>
      </w:ins>
    </w:p>
    <w:p w14:paraId="6A1813ED" w14:textId="77777777" w:rsidR="0003083F" w:rsidRDefault="000C52CB">
      <w:pPr>
        <w:spacing w:after="269" w:line="259" w:lineRule="auto"/>
        <w:ind w:left="0" w:firstLine="0"/>
      </w:pPr>
      <w:r>
        <w:t xml:space="preserve"> </w:t>
      </w:r>
    </w:p>
    <w:p w14:paraId="38C16409" w14:textId="4F0A7A6A" w:rsidR="0003083F" w:rsidRDefault="000C52CB" w:rsidP="3AC94C24">
      <w:pPr>
        <w:spacing w:after="0" w:line="257" w:lineRule="auto"/>
        <w:rPr>
          <w:color w:val="000000" w:themeColor="text1"/>
          <w:sz w:val="22"/>
        </w:rPr>
      </w:pPr>
      <w:r>
        <w:t xml:space="preserve"> </w:t>
      </w:r>
    </w:p>
    <w:p w14:paraId="6E2774D3" w14:textId="77777777" w:rsidR="0003083F" w:rsidRDefault="000C52CB">
      <w:pPr>
        <w:pStyle w:val="Heading2"/>
        <w:ind w:left="-5"/>
      </w:pPr>
      <w:r>
        <w:t xml:space="preserve">Meeting Tone and Participation  </w:t>
      </w:r>
    </w:p>
    <w:p w14:paraId="7AB9AE65"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6BAEADA4" wp14:editId="27485EEC">
                <wp:extent cx="6553200" cy="6096"/>
                <wp:effectExtent l="0" t="0" r="0" b="0"/>
                <wp:docPr id="2482" name="Group 2482"/>
                <wp:cNvGraphicFramePr/>
                <a:graphic xmlns:a="http://schemas.openxmlformats.org/drawingml/2006/main">
                  <a:graphicData uri="http://schemas.microsoft.com/office/word/2010/wordprocessingGroup">
                    <wpg:wgp>
                      <wpg:cNvGrpSpPr/>
                      <wpg:grpSpPr>
                        <a:xfrm>
                          <a:off x="0" y="0"/>
                          <a:ext cx="6553200" cy="6096"/>
                          <a:chOff x="0" y="0"/>
                          <a:chExt cx="6553200" cy="6096"/>
                        </a:xfrm>
                      </wpg:grpSpPr>
                      <wps:wsp>
                        <wps:cNvPr id="3300" name="Shape 3300"/>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xmlns:a14="http://schemas.microsoft.com/office/drawing/2010/main" xmlns:pic="http://schemas.openxmlformats.org/drawingml/2006/picture" xmlns:a="http://schemas.openxmlformats.org/drawingml/2006/main">
            <w:pict w14:anchorId="30F7A2E2">
              <v:group id="Group 2482" style="width:516pt;height:.5pt;mso-position-horizontal-relative:char;mso-position-vertical-relative:line" coordsize="65532,60" o:spid="_x0000_s1026" w14:anchorId="425243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">
                <v:shape id="Shape 3300" style="position:absolute;width:65532;height:91;visibility:visible;mso-wrap-style:square;v-text-anchor:top" coordsize="6553200,9144" o:spid="_x0000_s1027" fillcolor="#002060" stroked="f" strokeweight="0" path="m,l655320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">
                  <v:stroke miterlimit="83231f" joinstyle="miter"/>
                  <v:path textboxrect="0,0,6553200,9144" arrowok="t"/>
                </v:shape>
                <w10:anchorlock/>
              </v:group>
            </w:pict>
          </mc:Fallback>
        </mc:AlternateContent>
      </w:r>
    </w:p>
    <w:p w14:paraId="406460B0" w14:textId="77777777" w:rsidR="0003083F" w:rsidRDefault="000C52CB">
      <w:pPr>
        <w:ind w:left="-5"/>
      </w:pPr>
      <w:r>
        <w:t xml:space="preserve">What are your expectations around preparedness, attendance, and timeliness?  What are your expectations about team member participation?  Does everyone need to contribute each meeting?  </w:t>
      </w:r>
    </w:p>
    <w:p w14:paraId="65DE0D7C" w14:textId="77777777" w:rsidR="0003083F" w:rsidRDefault="000C52CB">
      <w:pPr>
        <w:spacing w:after="0" w:line="259" w:lineRule="auto"/>
        <w:ind w:left="0" w:firstLine="0"/>
      </w:pPr>
      <w:r>
        <w:lastRenderedPageBreak/>
        <w:t xml:space="preserve"> </w:t>
      </w:r>
    </w:p>
    <w:p w14:paraId="2A1B226A" w14:textId="77777777" w:rsidR="0072703A" w:rsidRDefault="000C52CB">
      <w:pPr>
        <w:tabs>
          <w:tab w:val="center" w:pos="411"/>
          <w:tab w:val="center" w:pos="720"/>
        </w:tabs>
        <w:spacing w:after="259" w:line="259" w:lineRule="auto"/>
        <w:ind w:left="0" w:firstLine="0"/>
        <w:rPr>
          <w:ins w:id="111" w:author="Jingyuan" w:date="2020-05-13T07:27:00Z"/>
          <w:rFonts w:ascii="Arial" w:eastAsia="Arial" w:hAnsi="Arial" w:cs="Arial"/>
          <w:sz w:val="22"/>
        </w:rPr>
      </w:pPr>
      <w:r>
        <w:rPr>
          <w:sz w:val="22"/>
        </w:rPr>
        <w:tab/>
      </w:r>
      <w:r w:rsidR="02B73DF5" w:rsidRPr="5727CCC4">
        <w:rPr>
          <w:rFonts w:ascii="Segoe UI Symbol" w:eastAsia="Segoe UI Symbol" w:hAnsi="Segoe UI Symbol" w:cs="Segoe UI Symbol"/>
          <w:sz w:val="22"/>
        </w:rPr>
        <w:t>•</w:t>
      </w:r>
      <w:r w:rsidR="02B73DF5" w:rsidRPr="5727CCC4">
        <w:rPr>
          <w:rFonts w:ascii="Arial" w:eastAsia="Arial" w:hAnsi="Arial" w:cs="Arial"/>
          <w:sz w:val="22"/>
        </w:rPr>
        <w:t xml:space="preserve"> </w:t>
      </w:r>
      <w:r>
        <w:rPr>
          <w:rFonts w:ascii="Arial" w:eastAsia="Arial" w:hAnsi="Arial" w:cs="Arial"/>
          <w:sz w:val="22"/>
        </w:rPr>
        <w:tab/>
      </w:r>
      <w:r w:rsidR="02B73DF5" w:rsidRPr="5727CCC4">
        <w:rPr>
          <w:sz w:val="22"/>
        </w:rPr>
        <w:t xml:space="preserve"> </w:t>
      </w:r>
      <w:r w:rsidR="56A1CFBA" w:rsidRPr="5727CCC4">
        <w:rPr>
          <w:sz w:val="22"/>
        </w:rPr>
        <w:t>Come prepared</w:t>
      </w:r>
      <w:r w:rsidR="1802AD84" w:rsidRPr="5727CCC4">
        <w:rPr>
          <w:sz w:val="22"/>
        </w:rPr>
        <w:t xml:space="preserve"> means </w:t>
      </w:r>
      <w:r w:rsidR="56A1CFBA" w:rsidRPr="5727CCC4">
        <w:rPr>
          <w:sz w:val="22"/>
        </w:rPr>
        <w:t>have at least one idea to share</w:t>
      </w:r>
      <w:r w:rsidR="7F0D6258" w:rsidRPr="5727CCC4">
        <w:rPr>
          <w:sz w:val="22"/>
        </w:rPr>
        <w:t xml:space="preserve"> by </w:t>
      </w:r>
      <w:r w:rsidR="56A1CFBA" w:rsidRPr="5727CCC4">
        <w:rPr>
          <w:sz w:val="22"/>
        </w:rPr>
        <w:t>thinking/research prior to the meeting</w:t>
      </w:r>
      <w:r w:rsidR="02B73DF5" w:rsidRPr="5727CCC4">
        <w:rPr>
          <w:sz w:val="22"/>
        </w:rPr>
        <w:t xml:space="preserve"> </w:t>
      </w:r>
      <w:r>
        <w:rPr>
          <w:sz w:val="22"/>
        </w:rPr>
        <w:tab/>
      </w:r>
      <w:r>
        <w:rPr>
          <w:rFonts w:ascii="Arial" w:eastAsia="Arial" w:hAnsi="Arial" w:cs="Arial"/>
          <w:sz w:val="22"/>
        </w:rPr>
        <w:tab/>
      </w:r>
    </w:p>
    <w:p w14:paraId="7CE8A017" w14:textId="77777777" w:rsidR="0072703A" w:rsidRPr="0072703A" w:rsidRDefault="0072703A" w:rsidP="0072703A">
      <w:pPr>
        <w:spacing w:after="240" w:line="240" w:lineRule="auto"/>
        <w:ind w:left="540" w:firstLine="0"/>
        <w:rPr>
          <w:ins w:id="112" w:author="Jingyuan" w:date="2020-05-13T07:27:00Z"/>
          <w:rFonts w:eastAsia="Times New Roman"/>
          <w:sz w:val="22"/>
          <w:lang w:eastAsia="zh-CN"/>
        </w:rPr>
      </w:pPr>
      <w:ins w:id="113" w:author="Jingyuan" w:date="2020-05-13T07:27:00Z">
        <w:r w:rsidRPr="0072703A">
          <w:rPr>
            <w:rFonts w:ascii="Segoe UI Symbol" w:eastAsia="Times New Roman" w:hAnsi="Segoe UI Symbol"/>
            <w:sz w:val="22"/>
            <w:lang w:eastAsia="zh-CN"/>
          </w:rPr>
          <w:t>•</w:t>
        </w:r>
        <w:r w:rsidRPr="0072703A">
          <w:rPr>
            <w:rFonts w:ascii="Arial" w:eastAsia="Times New Roman" w:hAnsi="Arial" w:cs="Arial"/>
            <w:sz w:val="22"/>
            <w:lang w:eastAsia="zh-CN"/>
          </w:rPr>
          <w:t xml:space="preserve">     </w:t>
        </w:r>
        <w:r w:rsidRPr="0072703A">
          <w:rPr>
            <w:rFonts w:eastAsia="Times New Roman"/>
            <w:sz w:val="22"/>
            <w:lang w:eastAsia="zh-CN"/>
          </w:rPr>
          <w:t xml:space="preserve"> Before coming to the meeting always have at least two/three ideas to share</w:t>
        </w:r>
        <w:r w:rsidRPr="0072703A">
          <w:rPr>
            <w:rFonts w:ascii="Arial" w:eastAsia="Times New Roman" w:hAnsi="Arial" w:cs="Arial"/>
            <w:sz w:val="22"/>
            <w:lang w:eastAsia="zh-CN"/>
          </w:rPr>
          <w:t xml:space="preserve"> for each topic</w:t>
        </w:r>
      </w:ins>
    </w:p>
    <w:p w14:paraId="035281ED" w14:textId="77777777" w:rsidR="0072703A" w:rsidRPr="0072703A" w:rsidRDefault="0072703A" w:rsidP="0072703A">
      <w:pPr>
        <w:numPr>
          <w:ilvl w:val="0"/>
          <w:numId w:val="13"/>
        </w:numPr>
        <w:spacing w:after="240" w:line="240" w:lineRule="auto"/>
        <w:ind w:left="1080"/>
        <w:textAlignment w:val="center"/>
        <w:rPr>
          <w:ins w:id="114" w:author="Jingyuan" w:date="2020-05-13T07:27:00Z"/>
          <w:rFonts w:eastAsia="Times New Roman"/>
          <w:color w:val="auto"/>
          <w:sz w:val="22"/>
          <w:lang w:eastAsia="zh-CN"/>
        </w:rPr>
      </w:pPr>
      <w:ins w:id="115" w:author="Jingyuan" w:date="2020-05-13T07:27:00Z">
        <w:r w:rsidRPr="0072703A">
          <w:rPr>
            <w:rFonts w:eastAsia="Times New Roman"/>
            <w:color w:val="auto"/>
            <w:sz w:val="22"/>
            <w:lang w:eastAsia="zh-CN"/>
          </w:rPr>
          <w:t xml:space="preserve">Show up to every meeting, if cannot make it, need to discuss with the team ahead of time and develop a plan around it so that the missing individual can catch up </w:t>
        </w:r>
      </w:ins>
    </w:p>
    <w:p w14:paraId="0F4F2669" w14:textId="77777777" w:rsidR="0072703A" w:rsidRPr="0072703A" w:rsidRDefault="0072703A" w:rsidP="0072703A">
      <w:pPr>
        <w:spacing w:after="240" w:line="240" w:lineRule="auto"/>
        <w:ind w:left="540" w:firstLine="0"/>
        <w:rPr>
          <w:ins w:id="116" w:author="Jingyuan" w:date="2020-05-13T07:27:00Z"/>
          <w:rFonts w:eastAsia="Times New Roman"/>
          <w:sz w:val="22"/>
          <w:lang w:eastAsia="zh-CN"/>
        </w:rPr>
      </w:pPr>
      <w:ins w:id="117" w:author="Jingyuan" w:date="2020-05-13T07:27:00Z">
        <w:r w:rsidRPr="0072703A">
          <w:rPr>
            <w:rFonts w:ascii="Segoe UI Symbol" w:eastAsia="Times New Roman" w:hAnsi="Segoe UI Symbol"/>
            <w:sz w:val="22"/>
            <w:lang w:eastAsia="zh-CN"/>
          </w:rPr>
          <w:t>•</w:t>
        </w:r>
        <w:r w:rsidRPr="0072703A">
          <w:rPr>
            <w:rFonts w:ascii="Arial" w:eastAsia="Times New Roman" w:hAnsi="Arial" w:cs="Arial"/>
            <w:sz w:val="22"/>
            <w:lang w:eastAsia="zh-CN"/>
          </w:rPr>
          <w:t xml:space="preserve">     </w:t>
        </w:r>
        <w:r w:rsidRPr="0072703A">
          <w:rPr>
            <w:rFonts w:eastAsia="Times New Roman"/>
            <w:sz w:val="22"/>
            <w:lang w:eastAsia="zh-CN"/>
          </w:rPr>
          <w:t xml:space="preserve"> Everyone is encouraged to contribute during the meeting </w:t>
        </w:r>
      </w:ins>
    </w:p>
    <w:p w14:paraId="71A71993" w14:textId="3ABAC4C2" w:rsidR="0003083F" w:rsidRPr="007E0835" w:rsidDel="007E0835" w:rsidRDefault="000C52CB">
      <w:pPr>
        <w:tabs>
          <w:tab w:val="center" w:pos="411"/>
          <w:tab w:val="center" w:pos="720"/>
        </w:tabs>
        <w:spacing w:after="259" w:line="259" w:lineRule="auto"/>
        <w:ind w:left="0" w:firstLine="0"/>
        <w:rPr>
          <w:del w:id="118" w:author="Jingyuan" w:date="2020-05-13T07:27:00Z"/>
          <w:rFonts w:ascii="Arial" w:eastAsia="Arial" w:hAnsi="Arial" w:cs="Arial"/>
          <w:sz w:val="22"/>
          <w:rPrChange w:id="119" w:author="Jingyuan" w:date="2020-05-13T07:27:00Z">
            <w:rPr>
              <w:del w:id="120" w:author="Jingyuan" w:date="2020-05-13T07:27:00Z"/>
            </w:rPr>
          </w:rPrChange>
        </w:rPr>
      </w:pPr>
      <w:del w:id="121" w:author="Jingyuan" w:date="2020-05-13T07:27:00Z">
        <w:r w:rsidDel="007E0835">
          <w:rPr>
            <w:sz w:val="22"/>
          </w:rPr>
          <w:tab/>
        </w:r>
        <w:r w:rsidDel="007E0835">
          <w:rPr>
            <w:rFonts w:ascii="Arial" w:eastAsia="Arial" w:hAnsi="Arial" w:cs="Arial"/>
            <w:sz w:val="22"/>
          </w:rPr>
          <w:tab/>
        </w:r>
        <w:r w:rsidDel="007E0835">
          <w:rPr>
            <w:sz w:val="22"/>
          </w:rPr>
          <w:tab/>
        </w:r>
        <w:r w:rsidDel="007E0835">
          <w:rPr>
            <w:rFonts w:ascii="Arial" w:eastAsia="Arial" w:hAnsi="Arial" w:cs="Arial"/>
            <w:sz w:val="22"/>
          </w:rPr>
          <w:tab/>
        </w:r>
      </w:del>
    </w:p>
    <w:p w14:paraId="328D2359" w14:textId="7F43E04E" w:rsidR="0003083F" w:rsidRDefault="000C52CB">
      <w:pPr>
        <w:spacing w:after="0" w:line="259" w:lineRule="auto"/>
        <w:ind w:left="0" w:firstLine="0"/>
      </w:pPr>
      <w:del w:id="122" w:author="Jingyuan" w:date="2020-05-13T07:27:00Z">
        <w:r w:rsidDel="007E0835">
          <w:delText xml:space="preserve"> </w:delText>
        </w:r>
      </w:del>
    </w:p>
    <w:p w14:paraId="6B91EC6A" w14:textId="77777777" w:rsidR="0003083F" w:rsidRDefault="000C52CB">
      <w:pPr>
        <w:spacing w:after="10" w:line="259" w:lineRule="auto"/>
        <w:ind w:left="0" w:firstLine="0"/>
      </w:pPr>
      <w:r>
        <w:t xml:space="preserve"> </w:t>
      </w:r>
    </w:p>
    <w:p w14:paraId="58278B9A" w14:textId="77777777" w:rsidR="0003083F" w:rsidRDefault="000C52CB">
      <w:pPr>
        <w:spacing w:after="0" w:line="259" w:lineRule="auto"/>
        <w:ind w:left="0" w:firstLine="0"/>
      </w:pPr>
      <w:r>
        <w:rPr>
          <w:sz w:val="28"/>
        </w:rPr>
        <w:t xml:space="preserve"> </w:t>
      </w:r>
      <w:r>
        <w:rPr>
          <w:sz w:val="28"/>
        </w:rPr>
        <w:tab/>
      </w:r>
      <w:r>
        <w:rPr>
          <w:b/>
          <w:sz w:val="28"/>
        </w:rPr>
        <w:t xml:space="preserve"> </w:t>
      </w:r>
    </w:p>
    <w:p w14:paraId="00237EC5" w14:textId="77777777" w:rsidR="0003083F" w:rsidRDefault="000C52CB">
      <w:pPr>
        <w:pStyle w:val="Heading1"/>
        <w:ind w:left="265" w:right="0" w:hanging="280"/>
      </w:pPr>
      <w:r>
        <w:t xml:space="preserve">Processes </w:t>
      </w:r>
    </w:p>
    <w:p w14:paraId="6CC30DA7"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1E6E3E68" wp14:editId="065CD7E1">
                <wp:extent cx="6553200" cy="6096"/>
                <wp:effectExtent l="0" t="0" r="0" b="0"/>
                <wp:docPr id="2661" name="Group 2661"/>
                <wp:cNvGraphicFramePr/>
                <a:graphic xmlns:a="http://schemas.openxmlformats.org/drawingml/2006/main">
                  <a:graphicData uri="http://schemas.microsoft.com/office/word/2010/wordprocessingGroup">
                    <wpg:wgp>
                      <wpg:cNvGrpSpPr/>
                      <wpg:grpSpPr>
                        <a:xfrm>
                          <a:off x="0" y="0"/>
                          <a:ext cx="6553200" cy="6096"/>
                          <a:chOff x="0" y="0"/>
                          <a:chExt cx="6553200" cy="6096"/>
                        </a:xfrm>
                      </wpg:grpSpPr>
                      <wps:wsp>
                        <wps:cNvPr id="3304" name="Shape 3304"/>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14="http://schemas.microsoft.com/office/drawing/2010/main" xmlns:pic="http://schemas.openxmlformats.org/drawingml/2006/picture" xmlns:a="http://schemas.openxmlformats.org/drawingml/2006/main">
            <w:pict w14:anchorId="68AE39C2">
              <v:group id="Group 2661" style="width:516pt;height:.5pt;mso-position-horizontal-relative:char;mso-position-vertical-relative:line" coordsize="65532,60" o:spid="_x0000_s1026" w14:anchorId="178982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">
                <v:shape id="Shape 3304" style="position:absolute;width:65532;height:91;visibility:visible;mso-wrap-style:square;v-text-anchor:top" coordsize="6553200,9144" o:spid="_x0000_s1027" fillcolor="black" stroked="f" strokeweight="0" path="m,l655320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">
                  <v:stroke miterlimit="83231f" joinstyle="miter"/>
                  <v:path textboxrect="0,0,6553200,9144" arrowok="t"/>
                </v:shape>
                <w10:anchorlock/>
              </v:group>
            </w:pict>
          </mc:Fallback>
        </mc:AlternateContent>
      </w:r>
    </w:p>
    <w:p w14:paraId="11EFA174" w14:textId="77777777" w:rsidR="0003083F" w:rsidRDefault="000C52CB">
      <w:pPr>
        <w:ind w:left="-5"/>
      </w:pPr>
      <w:r>
        <w:t xml:space="preserve">How will you ensure everyone on the team is heard? How will the team debrief its meetings?  Its projects?  It’s processes?  How will the team reach consensus?  How will the team address conflict?  </w:t>
      </w:r>
    </w:p>
    <w:p w14:paraId="3111A2A7" w14:textId="77777777" w:rsidR="0003083F" w:rsidRDefault="000C52CB">
      <w:pPr>
        <w:spacing w:after="0" w:line="259" w:lineRule="auto"/>
        <w:ind w:left="0" w:firstLine="0"/>
      </w:pPr>
      <w:r>
        <w:t xml:space="preserve"> </w:t>
      </w:r>
    </w:p>
    <w:p w14:paraId="2BF0807F" w14:textId="1EF07357" w:rsidR="001216C0" w:rsidRPr="00202A8C" w:rsidRDefault="000C52CB">
      <w:pPr>
        <w:tabs>
          <w:tab w:val="center" w:pos="411"/>
          <w:tab w:val="center" w:pos="720"/>
        </w:tabs>
        <w:spacing w:after="259" w:line="259" w:lineRule="auto"/>
        <w:ind w:left="0" w:firstLine="0"/>
        <w:rPr>
          <w:ins w:id="123" w:author="Michael Hetherington" w:date="2020-05-12T19:48:00Z"/>
          <w:sz w:val="22"/>
        </w:rPr>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 </w:t>
      </w:r>
      <w:r w:rsidR="00CE1BA0">
        <w:rPr>
          <w:sz w:val="22"/>
        </w:rPr>
        <w:t>We will strive for consensus.  Entire team will be checked by the Chair to support final decision</w:t>
      </w:r>
    </w:p>
    <w:p w14:paraId="6615F931" w14:textId="35D965F7" w:rsidR="49566D5C" w:rsidRDefault="49566D5C">
      <w:pPr>
        <w:spacing w:after="259" w:line="259" w:lineRule="auto"/>
        <w:ind w:left="0" w:firstLine="0"/>
        <w:rPr>
          <w:del w:id="124" w:author="Michael Hetherington" w:date="2020-05-12T19:48:00Z"/>
          <w:sz w:val="22"/>
        </w:rPr>
        <w:pPrChange w:id="125" w:author="Michael Hetherington" w:date="2020-05-12T19:48:00Z">
          <w:pPr/>
        </w:pPrChange>
      </w:pPr>
    </w:p>
    <w:p w14:paraId="08159415" w14:textId="1B23FEB0" w:rsidR="0003083F" w:rsidRPr="000C52CB" w:rsidRDefault="06C4D94D">
      <w:pPr>
        <w:tabs>
          <w:tab w:val="center" w:pos="411"/>
          <w:tab w:val="center" w:pos="720"/>
        </w:tabs>
        <w:spacing w:after="259" w:line="259" w:lineRule="auto"/>
        <w:ind w:left="0" w:firstLine="0"/>
        <w:rPr>
          <w:sz w:val="22"/>
        </w:rPr>
      </w:pPr>
      <w:ins w:id="126" w:author="Michael Hetherington" w:date="2020-05-12T19:47:00Z">
        <w:r w:rsidRPr="49566D5C">
          <w:rPr>
            <w:rFonts w:ascii="Segoe UI Symbol" w:eastAsia="Segoe UI Symbol" w:hAnsi="Segoe UI Symbol" w:cs="Segoe UI Symbol"/>
            <w:sz w:val="22"/>
          </w:rPr>
          <w:t xml:space="preserve">  </w:t>
        </w:r>
      </w:ins>
      <w:r w:rsidR="000C52CB">
        <w:rPr>
          <w:rFonts w:ascii="Segoe UI Symbol" w:eastAsia="Segoe UI Symbol" w:hAnsi="Segoe UI Symbol" w:cs="Segoe UI Symbol"/>
          <w:sz w:val="22"/>
        </w:rPr>
        <w:t>•</w:t>
      </w:r>
      <w:r w:rsidR="000C52CB">
        <w:rPr>
          <w:rFonts w:ascii="Arial" w:eastAsia="Arial" w:hAnsi="Arial" w:cs="Arial"/>
          <w:sz w:val="22"/>
        </w:rPr>
        <w:t xml:space="preserve"> </w:t>
      </w:r>
      <w:r w:rsidR="00202A8C" w:rsidRPr="000C52CB">
        <w:rPr>
          <w:sz w:val="22"/>
        </w:rPr>
        <w:t xml:space="preserve">We will clarify what level of input is </w:t>
      </w:r>
      <w:r w:rsidR="000B6085" w:rsidRPr="000C52CB">
        <w:rPr>
          <w:sz w:val="22"/>
        </w:rPr>
        <w:t>required from the team before each decision</w:t>
      </w:r>
    </w:p>
    <w:p w14:paraId="3EDE9CCE" w14:textId="11857385" w:rsidR="0003083F" w:rsidRDefault="000C52CB">
      <w:pPr>
        <w:tabs>
          <w:tab w:val="center" w:pos="411"/>
          <w:tab w:val="center" w:pos="720"/>
        </w:tabs>
        <w:spacing w:after="237" w:line="259" w:lineRule="auto"/>
        <w:ind w:left="0" w:firstLine="0"/>
        <w:rPr>
          <w:ins w:id="127" w:author="Jingyuan" w:date="2020-05-13T07:27:00Z"/>
          <w:sz w:val="22"/>
        </w:rPr>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 </w:t>
      </w:r>
      <w:r w:rsidR="000B6085">
        <w:rPr>
          <w:sz w:val="22"/>
        </w:rPr>
        <w:t xml:space="preserve">Raise concerns as they arise. Do not wait </w:t>
      </w:r>
    </w:p>
    <w:p w14:paraId="47AD7D79" w14:textId="77777777" w:rsidR="007E0835" w:rsidRDefault="007E0835">
      <w:pPr>
        <w:tabs>
          <w:tab w:val="center" w:pos="411"/>
          <w:tab w:val="center" w:pos="720"/>
        </w:tabs>
        <w:spacing w:after="237" w:line="259" w:lineRule="auto"/>
        <w:ind w:left="0" w:firstLine="0"/>
      </w:pPr>
    </w:p>
    <w:p w14:paraId="7D3266FF" w14:textId="77777777" w:rsidR="0003083F" w:rsidRDefault="000C52CB">
      <w:pPr>
        <w:spacing w:after="266" w:line="259" w:lineRule="auto"/>
        <w:ind w:left="720" w:firstLine="0"/>
      </w:pPr>
      <w:r>
        <w:rPr>
          <w:sz w:val="22"/>
        </w:rPr>
        <w:t xml:space="preserve"> </w:t>
      </w:r>
    </w:p>
    <w:p w14:paraId="11A62E83" w14:textId="77777777" w:rsidR="0003083F" w:rsidRDefault="000C52CB">
      <w:pPr>
        <w:spacing w:after="0" w:line="259" w:lineRule="auto"/>
        <w:ind w:left="0" w:firstLine="0"/>
      </w:pPr>
      <w:r>
        <w:t xml:space="preserve"> </w:t>
      </w:r>
    </w:p>
    <w:p w14:paraId="2F532465" w14:textId="77777777" w:rsidR="0003083F" w:rsidRDefault="000C52CB">
      <w:pPr>
        <w:spacing w:after="15" w:line="259" w:lineRule="auto"/>
        <w:ind w:left="360" w:firstLine="0"/>
      </w:pPr>
      <w:r>
        <w:t xml:space="preserve"> </w:t>
      </w:r>
    </w:p>
    <w:p w14:paraId="23A7F123" w14:textId="77777777" w:rsidR="0003083F" w:rsidRDefault="000C52CB">
      <w:pPr>
        <w:pStyle w:val="Heading1"/>
        <w:ind w:left="265" w:right="0" w:hanging="280"/>
      </w:pPr>
      <w:r>
        <w:t xml:space="preserve">Interpersonal Behavior  </w:t>
      </w:r>
    </w:p>
    <w:p w14:paraId="7CDA9943"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32D279C7" wp14:editId="4F96931F">
                <wp:extent cx="6553200" cy="6096"/>
                <wp:effectExtent l="0" t="0" r="0" b="0"/>
                <wp:docPr id="2662" name="Group 2662"/>
                <wp:cNvGraphicFramePr/>
                <a:graphic xmlns:a="http://schemas.openxmlformats.org/drawingml/2006/main">
                  <a:graphicData uri="http://schemas.microsoft.com/office/word/2010/wordprocessingGroup">
                    <wpg:wgp>
                      <wpg:cNvGrpSpPr/>
                      <wpg:grpSpPr>
                        <a:xfrm>
                          <a:off x="0" y="0"/>
                          <a:ext cx="6553200" cy="6096"/>
                          <a:chOff x="0" y="0"/>
                          <a:chExt cx="6553200" cy="6096"/>
                        </a:xfrm>
                      </wpg:grpSpPr>
                      <wps:wsp>
                        <wps:cNvPr id="3306" name="Shape 3306"/>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xmlns:a14="http://schemas.microsoft.com/office/drawing/2010/main" xmlns:pic="http://schemas.openxmlformats.org/drawingml/2006/picture" xmlns:a="http://schemas.openxmlformats.org/drawingml/2006/main">
            <w:pict w14:anchorId="290D197C">
              <v:group id="Group 2662" style="width:516pt;height:.5pt;mso-position-horizontal-relative:char;mso-position-vertical-relative:line" coordsize="65532,60" o:spid="_x0000_s1026" w14:anchorId="4BCE2C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">
                <v:shape id="Shape 3306" style="position:absolute;width:65532;height:91;visibility:visible;mso-wrap-style:square;v-text-anchor:top" coordsize="6553200,9144" o:spid="_x0000_s1027" fillcolor="#002060" stroked="f" strokeweight="0" path="m,l655320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">
                  <v:stroke miterlimit="83231f" joinstyle="miter"/>
                  <v:path textboxrect="0,0,6553200,9144" arrowok="t"/>
                </v:shape>
                <w10:anchorlock/>
              </v:group>
            </w:pict>
          </mc:Fallback>
        </mc:AlternateContent>
      </w:r>
    </w:p>
    <w:p w14:paraId="69369F77" w14:textId="77777777" w:rsidR="0003083F" w:rsidRDefault="000C52CB">
      <w:pPr>
        <w:ind w:left="-5"/>
      </w:pPr>
      <w:r>
        <w:t xml:space="preserve">What kind of interpersonal dynamic do you want to have on your team and what norms will you put in place to ensure you create it?  How do you want to treat each other and what kind of environment will you ensure you create for each other?  How do you want to speak of each other outside the team? Will the team have norms around confidentiality? What can you agree on is respectful and professional behavior? What is the primary mode of communication you will use with each other outside of team meetings (egs. text, email, phone, etc.) and how often do you expect to communicate? What email etiquette does the team desire, if any? Will you have norms around other interpersonal behaviours desired from team members (i.e. greeting each other, listening, turn taking, bringing food to team room, strong scents, etc.)? </w:t>
      </w:r>
    </w:p>
    <w:p w14:paraId="6F908972" w14:textId="77777777" w:rsidR="0003083F" w:rsidRDefault="000C52CB">
      <w:pPr>
        <w:spacing w:after="0" w:line="259" w:lineRule="auto"/>
        <w:ind w:left="0" w:firstLine="0"/>
      </w:pPr>
      <w:r>
        <w:lastRenderedPageBreak/>
        <w:t xml:space="preserve"> </w:t>
      </w:r>
    </w:p>
    <w:p w14:paraId="16F5C5DD" w14:textId="0B8DCAAB" w:rsidR="0003083F" w:rsidRDefault="000C52CB">
      <w:pPr>
        <w:tabs>
          <w:tab w:val="center" w:pos="411"/>
          <w:tab w:val="center" w:pos="720"/>
        </w:tabs>
        <w:spacing w:after="259" w:line="259" w:lineRule="auto"/>
        <w:ind w:left="0" w:firstLine="0"/>
        <w:rPr>
          <w:sz w:val="22"/>
        </w:rPr>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 </w:t>
      </w:r>
      <w:r w:rsidR="000D2111">
        <w:rPr>
          <w:sz w:val="22"/>
        </w:rPr>
        <w:t xml:space="preserve">We celebrate successes and failures </w:t>
      </w:r>
      <w:ins w:id="128" w:author="Michael Hetherington" w:date="2020-05-12T19:48:00Z">
        <w:r w:rsidR="77386AFD" w:rsidRPr="745E69CC">
          <w:rPr>
            <w:sz w:val="22"/>
          </w:rPr>
          <w:t>(how?)</w:t>
        </w:r>
      </w:ins>
      <w:ins w:id="129" w:author="Zhenhua Ye" w:date="2020-05-13T10:41:00Z">
        <w:r w:rsidR="2708C017" w:rsidRPr="745E69CC">
          <w:rPr>
            <w:sz w:val="22"/>
          </w:rPr>
          <w:t xml:space="preserve"> Celebrate successes b</w:t>
        </w:r>
      </w:ins>
      <w:ins w:id="130" w:author="Zhenhua Ye" w:date="2020-05-13T11:02:00Z">
        <w:r w:rsidR="10EE1FF9" w:rsidRPr="745E69CC">
          <w:rPr>
            <w:sz w:val="22"/>
          </w:rPr>
          <w:t>y</w:t>
        </w:r>
      </w:ins>
      <w:ins w:id="131" w:author="Zhenhua Ye" w:date="2020-05-13T11:05:00Z">
        <w:r w:rsidR="1699830E" w:rsidRPr="745E69CC">
          <w:rPr>
            <w:sz w:val="22"/>
          </w:rPr>
          <w:t xml:space="preserve"> hanging out for</w:t>
        </w:r>
      </w:ins>
      <w:ins w:id="132" w:author="Zhenhua Ye" w:date="2020-05-13T11:02:00Z">
        <w:r w:rsidR="10EE1FF9" w:rsidRPr="745E69CC">
          <w:rPr>
            <w:sz w:val="22"/>
          </w:rPr>
          <w:t xml:space="preserve"> </w:t>
        </w:r>
      </w:ins>
      <w:ins w:id="133" w:author="Zhenhua Ye" w:date="2020-05-13T11:03:00Z">
        <w:r w:rsidR="10EE1FF9" w:rsidRPr="745E69CC">
          <w:rPr>
            <w:sz w:val="22"/>
          </w:rPr>
          <w:t>drink and failures by</w:t>
        </w:r>
      </w:ins>
      <w:ins w:id="134" w:author="Zhenhua Ye" w:date="2020-05-13T11:05:00Z">
        <w:r w:rsidR="4023BF02" w:rsidRPr="745E69CC">
          <w:rPr>
            <w:sz w:val="22"/>
          </w:rPr>
          <w:t xml:space="preserve"> participates</w:t>
        </w:r>
      </w:ins>
      <w:ins w:id="135" w:author="Zhenhua Ye" w:date="2020-05-13T11:03:00Z">
        <w:r w:rsidR="10EE1FF9" w:rsidRPr="745E69CC">
          <w:rPr>
            <w:sz w:val="22"/>
          </w:rPr>
          <w:t xml:space="preserve"> volunteering</w:t>
        </w:r>
        <w:r w:rsidR="22D0B328" w:rsidRPr="745E69CC">
          <w:rPr>
            <w:sz w:val="22"/>
          </w:rPr>
          <w:t xml:space="preserve"> </w:t>
        </w:r>
      </w:ins>
      <w:ins w:id="136" w:author="Zhenhua Ye" w:date="2020-05-13T11:05:00Z">
        <w:r w:rsidR="1012BF71" w:rsidRPr="745E69CC">
          <w:rPr>
            <w:sz w:val="22"/>
          </w:rPr>
          <w:t>activities</w:t>
        </w:r>
      </w:ins>
      <w:ins w:id="137" w:author="Zhenhua Ye" w:date="2020-05-13T11:03:00Z">
        <w:r w:rsidR="22D0B328" w:rsidRPr="745E69CC">
          <w:rPr>
            <w:sz w:val="22"/>
          </w:rPr>
          <w:t>/</w:t>
        </w:r>
      </w:ins>
      <w:ins w:id="138" w:author="Zhenhua Ye" w:date="2020-05-13T11:06:00Z">
        <w:r w:rsidR="3C0C60A5" w:rsidRPr="745E69CC">
          <w:rPr>
            <w:sz w:val="22"/>
          </w:rPr>
          <w:t xml:space="preserve"> workouts</w:t>
        </w:r>
      </w:ins>
      <w:ins w:id="139" w:author="Zhenhua Ye" w:date="2020-05-13T11:04:00Z">
        <w:r w:rsidR="22D0B328" w:rsidRPr="745E69CC">
          <w:rPr>
            <w:sz w:val="22"/>
          </w:rPr>
          <w:t xml:space="preserve"> </w:t>
        </w:r>
      </w:ins>
    </w:p>
    <w:p w14:paraId="6DB4750A" w14:textId="0704FD83" w:rsidR="0003083F" w:rsidRPr="000C52CB" w:rsidRDefault="000C52CB">
      <w:pPr>
        <w:tabs>
          <w:tab w:val="center" w:pos="411"/>
          <w:tab w:val="center" w:pos="720"/>
        </w:tabs>
        <w:spacing w:after="259" w:line="259" w:lineRule="auto"/>
        <w:ind w:left="0" w:firstLine="0"/>
        <w:rPr>
          <w:sz w:val="22"/>
        </w:rPr>
      </w:pPr>
      <w:r>
        <w:rPr>
          <w:sz w:val="22"/>
        </w:rPr>
        <w:tab/>
      </w:r>
      <w:r w:rsidRPr="000C52CB">
        <w:rPr>
          <w:sz w:val="22"/>
        </w:rPr>
        <w:t xml:space="preserve">• </w:t>
      </w:r>
      <w:r w:rsidRPr="000C52CB">
        <w:rPr>
          <w:sz w:val="22"/>
        </w:rPr>
        <w:tab/>
      </w:r>
      <w:r w:rsidR="000D2111">
        <w:rPr>
          <w:sz w:val="22"/>
        </w:rPr>
        <w:t xml:space="preserve">We have each other’s back; put the team first </w:t>
      </w:r>
      <w:ins w:id="140" w:author="Zhenhua Ye" w:date="2020-05-13T11:15:00Z">
        <w:r w:rsidR="094214AE" w:rsidRPr="4F9C25B1">
          <w:rPr>
            <w:sz w:val="22"/>
          </w:rPr>
          <w:t>aligning individual goals with team goals</w:t>
        </w:r>
      </w:ins>
      <w:del w:id="141" w:author="Zhenhua Ye" w:date="2020-05-13T11:14:00Z">
        <w:r w:rsidRPr="206EB5C9" w:rsidDel="605ECB12">
          <w:rPr>
            <w:sz w:val="22"/>
          </w:rPr>
          <w:delText xml:space="preserve"> </w:delText>
        </w:r>
      </w:del>
    </w:p>
    <w:p w14:paraId="3EFB04F5" w14:textId="030BF333" w:rsidR="0003083F" w:rsidRPr="000C52CB" w:rsidRDefault="000C52CB">
      <w:pPr>
        <w:tabs>
          <w:tab w:val="center" w:pos="411"/>
          <w:tab w:val="center" w:pos="720"/>
        </w:tabs>
        <w:spacing w:after="259" w:line="259" w:lineRule="auto"/>
        <w:ind w:left="0" w:firstLine="411"/>
        <w:rPr>
          <w:sz w:val="22"/>
        </w:rPr>
        <w:pPrChange w:id="142" w:author="Michael Hetherington" w:date="2020-05-13T07:22:00Z">
          <w:pPr>
            <w:tabs>
              <w:tab w:val="center" w:pos="411"/>
              <w:tab w:val="center" w:pos="720"/>
            </w:tabs>
            <w:spacing w:after="259" w:line="259" w:lineRule="auto"/>
            <w:ind w:left="0" w:firstLine="0"/>
          </w:pPr>
        </w:pPrChange>
      </w:pPr>
      <w:r w:rsidRPr="000C52CB">
        <w:rPr>
          <w:sz w:val="22"/>
        </w:rPr>
        <w:t xml:space="preserve">• </w:t>
      </w:r>
      <w:r w:rsidR="00B664EE" w:rsidRPr="000C52CB">
        <w:rPr>
          <w:sz w:val="22"/>
        </w:rPr>
        <w:t>We agree to confront all departures from our norms and to address them as soon as possible</w:t>
      </w:r>
    </w:p>
    <w:p w14:paraId="3EF9FC74" w14:textId="4573152D" w:rsidR="0003083F" w:rsidRDefault="000C52CB">
      <w:pPr>
        <w:tabs>
          <w:tab w:val="center" w:pos="411"/>
          <w:tab w:val="center" w:pos="720"/>
        </w:tabs>
        <w:spacing w:after="259" w:line="259" w:lineRule="auto"/>
        <w:ind w:left="0" w:firstLine="0"/>
        <w:rPr>
          <w:sz w:val="22"/>
        </w:rPr>
      </w:pPr>
      <w:r>
        <w:rPr>
          <w:sz w:val="22"/>
        </w:rPr>
        <w:tab/>
      </w:r>
      <w:r w:rsidRPr="000C52CB">
        <w:rPr>
          <w:sz w:val="22"/>
        </w:rPr>
        <w:t xml:space="preserve">• </w:t>
      </w:r>
      <w:r w:rsidRPr="000C52CB">
        <w:rPr>
          <w:sz w:val="22"/>
        </w:rPr>
        <w:tab/>
      </w:r>
      <w:r w:rsidR="006D19E9" w:rsidRPr="000C52CB">
        <w:rPr>
          <w:sz w:val="22"/>
        </w:rPr>
        <w:t xml:space="preserve">We respect boundaries; </w:t>
      </w:r>
      <w:r w:rsidR="00321948" w:rsidRPr="000C52CB">
        <w:rPr>
          <w:sz w:val="22"/>
        </w:rPr>
        <w:t>Reply within 24 hours; please call if it's urgent matter</w:t>
      </w:r>
      <w:r>
        <w:rPr>
          <w:sz w:val="22"/>
        </w:rPr>
        <w:t xml:space="preserve"> </w:t>
      </w:r>
    </w:p>
    <w:p w14:paraId="79BFC13E" w14:textId="2211A167" w:rsidR="00C77A45" w:rsidRDefault="00C77A45" w:rsidP="00C77A45">
      <w:pPr>
        <w:tabs>
          <w:tab w:val="center" w:pos="411"/>
          <w:tab w:val="center" w:pos="720"/>
        </w:tabs>
        <w:spacing w:after="259" w:line="259" w:lineRule="auto"/>
        <w:ind w:left="0" w:firstLine="0"/>
        <w:rPr>
          <w:sz w:val="22"/>
        </w:rPr>
      </w:pPr>
      <w:r>
        <w:rPr>
          <w:sz w:val="22"/>
        </w:rPr>
        <w:tab/>
        <w:t>• For members who missed a class, it is her/his duty to 1) notify the team (best beforehand) 2) seek video recording of the class</w:t>
      </w:r>
      <w:r w:rsidR="00877B69">
        <w:rPr>
          <w:sz w:val="22"/>
        </w:rPr>
        <w:t xml:space="preserve"> or other document to catch up. Team members would note the absence and check on the member’s learning goal and prompt him/her if falling behind.</w:t>
      </w:r>
    </w:p>
    <w:p w14:paraId="6B003C08" w14:textId="77777777" w:rsidR="00C77A45" w:rsidRPr="00C77A45" w:rsidRDefault="00C77A45">
      <w:pPr>
        <w:tabs>
          <w:tab w:val="center" w:pos="411"/>
          <w:tab w:val="center" w:pos="720"/>
        </w:tabs>
        <w:spacing w:after="259" w:line="259" w:lineRule="auto"/>
        <w:ind w:left="0" w:firstLine="0"/>
        <w:rPr>
          <w:sz w:val="22"/>
        </w:rPr>
      </w:pPr>
    </w:p>
    <w:p w14:paraId="1756B2A1" w14:textId="77777777" w:rsidR="0003083F" w:rsidRDefault="000C52CB">
      <w:pPr>
        <w:spacing w:after="266" w:line="259" w:lineRule="auto"/>
        <w:ind w:left="720" w:firstLine="0"/>
      </w:pPr>
      <w:r>
        <w:rPr>
          <w:sz w:val="22"/>
        </w:rPr>
        <w:t xml:space="preserve"> </w:t>
      </w:r>
    </w:p>
    <w:p w14:paraId="740F7EB6" w14:textId="77777777" w:rsidR="0003083F" w:rsidRDefault="000C52CB">
      <w:pPr>
        <w:spacing w:after="269" w:line="259" w:lineRule="auto"/>
        <w:ind w:left="0" w:firstLine="0"/>
      </w:pPr>
      <w:r>
        <w:t xml:space="preserve"> </w:t>
      </w:r>
    </w:p>
    <w:p w14:paraId="117CFD1D" w14:textId="77777777" w:rsidR="0003083F" w:rsidRDefault="000C52CB">
      <w:pPr>
        <w:spacing w:after="10" w:line="259" w:lineRule="auto"/>
        <w:ind w:left="0" w:firstLine="0"/>
      </w:pPr>
      <w:r>
        <w:t xml:space="preserve"> </w:t>
      </w:r>
    </w:p>
    <w:p w14:paraId="0306F1B8" w14:textId="77777777" w:rsidR="0003083F" w:rsidRDefault="000C52CB">
      <w:pPr>
        <w:spacing w:after="0" w:line="259" w:lineRule="auto"/>
        <w:ind w:left="0" w:firstLine="0"/>
      </w:pPr>
      <w:r>
        <w:rPr>
          <w:sz w:val="28"/>
        </w:rPr>
        <w:t xml:space="preserve"> </w:t>
      </w:r>
      <w:r>
        <w:rPr>
          <w:sz w:val="28"/>
        </w:rPr>
        <w:tab/>
      </w:r>
      <w:r>
        <w:rPr>
          <w:b/>
          <w:sz w:val="28"/>
        </w:rPr>
        <w:t xml:space="preserve"> </w:t>
      </w:r>
    </w:p>
    <w:p w14:paraId="3C73CB74" w14:textId="77777777" w:rsidR="0003083F" w:rsidRDefault="000C52CB">
      <w:pPr>
        <w:pStyle w:val="Heading1"/>
        <w:ind w:left="265" w:right="0" w:hanging="280"/>
      </w:pPr>
      <w:r>
        <w:t xml:space="preserve">Other Norms  </w:t>
      </w:r>
    </w:p>
    <w:p w14:paraId="4150F00B"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5E96DF35" wp14:editId="5CFDD104">
                <wp:extent cx="6553200" cy="6096"/>
                <wp:effectExtent l="0" t="0" r="0" b="0"/>
                <wp:docPr id="2414" name="Group 2414"/>
                <wp:cNvGraphicFramePr/>
                <a:graphic xmlns:a="http://schemas.openxmlformats.org/drawingml/2006/main">
                  <a:graphicData uri="http://schemas.microsoft.com/office/word/2010/wordprocessingGroup">
                    <wpg:wgp>
                      <wpg:cNvGrpSpPr/>
                      <wpg:grpSpPr>
                        <a:xfrm>
                          <a:off x="0" y="0"/>
                          <a:ext cx="6553200" cy="6096"/>
                          <a:chOff x="0" y="0"/>
                          <a:chExt cx="6553200" cy="6096"/>
                        </a:xfrm>
                      </wpg:grpSpPr>
                      <wps:wsp>
                        <wps:cNvPr id="3310" name="Shape 3310"/>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xmlns:a14="http://schemas.microsoft.com/office/drawing/2010/main" xmlns:pic="http://schemas.openxmlformats.org/drawingml/2006/picture" xmlns:a="http://schemas.openxmlformats.org/drawingml/2006/main">
            <w:pict w14:anchorId="58D06421">
              <v:group id="Group 2414" style="width:516pt;height:.5pt;mso-position-horizontal-relative:char;mso-position-vertical-relative:line" coordsize="65532,60" o:spid="_x0000_s1026" w14:anchorId="3C8C38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">
                <v:shape id="Shape 3310" style="position:absolute;width:65532;height:91;visibility:visible;mso-wrap-style:square;v-text-anchor:top" coordsize="6553200,9144" o:spid="_x0000_s1027" fillcolor="#002060" stroked="f" strokeweight="0" path="m,l655320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">
                  <v:stroke miterlimit="83231f" joinstyle="miter"/>
                  <v:path textboxrect="0,0,6553200,9144" arrowok="t"/>
                </v:shape>
                <w10:anchorlock/>
              </v:group>
            </w:pict>
          </mc:Fallback>
        </mc:AlternateContent>
      </w:r>
    </w:p>
    <w:p w14:paraId="5915AABD" w14:textId="77777777" w:rsidR="0003083F" w:rsidRDefault="000C52CB">
      <w:pPr>
        <w:ind w:left="-5"/>
      </w:pPr>
      <w:r>
        <w:t xml:space="preserve">Please use the section below for other norms you develop that do not fit into the other categories.   </w:t>
      </w:r>
    </w:p>
    <w:p w14:paraId="2F43FF36" w14:textId="77777777" w:rsidR="0003083F" w:rsidRDefault="000C52CB">
      <w:pPr>
        <w:spacing w:after="0" w:line="259" w:lineRule="auto"/>
        <w:ind w:left="0" w:firstLine="0"/>
      </w:pPr>
      <w:r>
        <w:t xml:space="preserve"> </w:t>
      </w:r>
    </w:p>
    <w:p w14:paraId="5EA27955" w14:textId="77777777" w:rsidR="0003083F" w:rsidRDefault="000C52CB">
      <w:pPr>
        <w:spacing w:after="0" w:line="259" w:lineRule="auto"/>
        <w:ind w:left="0" w:firstLine="0"/>
      </w:pPr>
      <w:r>
        <w:t xml:space="preserve"> </w:t>
      </w:r>
    </w:p>
    <w:p w14:paraId="0B0655FF" w14:textId="77777777" w:rsidR="009B5B36" w:rsidRPr="009B5B36" w:rsidRDefault="000C52CB" w:rsidP="009B5B36">
      <w:pPr>
        <w:pStyle w:val="NormalWeb"/>
        <w:spacing w:before="0" w:beforeAutospacing="0" w:after="0" w:afterAutospacing="0"/>
        <w:rPr>
          <w:ins w:id="143" w:author="Jingyuan" w:date="2020-05-13T07:28:00Z"/>
          <w:rFonts w:ascii="Calibri" w:hAnsi="Calibri" w:cs="Calibri"/>
          <w:color w:val="000000"/>
        </w:rPr>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 </w:t>
      </w:r>
    </w:p>
    <w:p w14:paraId="0D1DD2E9" w14:textId="77777777" w:rsidR="009B5B36" w:rsidRPr="009B5B36" w:rsidRDefault="009B5B36" w:rsidP="009B5B36">
      <w:pPr>
        <w:spacing w:after="240" w:line="240" w:lineRule="auto"/>
        <w:ind w:left="540" w:firstLine="0"/>
        <w:rPr>
          <w:ins w:id="144" w:author="Jingyuan" w:date="2020-05-13T07:28:00Z"/>
          <w:rFonts w:eastAsia="Times New Roman"/>
          <w:sz w:val="22"/>
          <w:lang w:eastAsia="zh-CN"/>
        </w:rPr>
      </w:pPr>
      <w:ins w:id="145" w:author="Jingyuan" w:date="2020-05-13T07:28:00Z">
        <w:r w:rsidRPr="009B5B36">
          <w:rPr>
            <w:rFonts w:ascii="Segoe UI Symbol" w:eastAsia="Times New Roman" w:hAnsi="Segoe UI Symbol"/>
            <w:sz w:val="22"/>
            <w:lang w:eastAsia="zh-CN"/>
          </w:rPr>
          <w:t>•</w:t>
        </w:r>
        <w:r w:rsidRPr="009B5B36">
          <w:rPr>
            <w:rFonts w:ascii="Arial" w:eastAsia="Times New Roman" w:hAnsi="Arial" w:cs="Arial"/>
            <w:sz w:val="22"/>
            <w:lang w:eastAsia="zh-CN"/>
          </w:rPr>
          <w:t xml:space="preserve">      If prior you coming to the meeting you had a bad day, let us know so we will know to accommodate ahead of time</w:t>
        </w:r>
      </w:ins>
    </w:p>
    <w:p w14:paraId="1A158CFF" w14:textId="4C30DBC2" w:rsidR="0003083F" w:rsidRDefault="0003083F">
      <w:pPr>
        <w:tabs>
          <w:tab w:val="center" w:pos="411"/>
          <w:tab w:val="center" w:pos="720"/>
        </w:tabs>
        <w:spacing w:after="259" w:line="259" w:lineRule="auto"/>
        <w:ind w:left="0" w:firstLine="0"/>
      </w:pPr>
    </w:p>
    <w:p w14:paraId="47CEC151" w14:textId="77777777" w:rsidR="0003083F" w:rsidRDefault="000C52CB">
      <w:pPr>
        <w:tabs>
          <w:tab w:val="center" w:pos="411"/>
          <w:tab w:val="center" w:pos="720"/>
        </w:tabs>
        <w:spacing w:after="259" w:line="259" w:lineRule="auto"/>
        <w:ind w:left="0" w:firstLine="0"/>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 </w:t>
      </w:r>
    </w:p>
    <w:p w14:paraId="61DB207B" w14:textId="77777777" w:rsidR="0003083F" w:rsidRDefault="000C52CB">
      <w:pPr>
        <w:tabs>
          <w:tab w:val="center" w:pos="411"/>
          <w:tab w:val="center" w:pos="720"/>
        </w:tabs>
        <w:spacing w:after="259" w:line="259" w:lineRule="auto"/>
        <w:ind w:left="0" w:firstLine="0"/>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  </w:t>
      </w:r>
    </w:p>
    <w:p w14:paraId="2E7A09A4" w14:textId="77777777" w:rsidR="0003083F" w:rsidRDefault="000C52CB">
      <w:pPr>
        <w:tabs>
          <w:tab w:val="center" w:pos="411"/>
          <w:tab w:val="center" w:pos="720"/>
        </w:tabs>
        <w:spacing w:after="259" w:line="259" w:lineRule="auto"/>
        <w:ind w:left="0" w:firstLine="0"/>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 </w:t>
      </w:r>
    </w:p>
    <w:p w14:paraId="1AD0B531" w14:textId="77777777" w:rsidR="0003083F" w:rsidRDefault="000C52CB">
      <w:pPr>
        <w:spacing w:after="0" w:line="259" w:lineRule="auto"/>
        <w:ind w:left="0" w:firstLine="0"/>
      </w:pPr>
      <w:r>
        <w:t xml:space="preserve"> </w:t>
      </w:r>
    </w:p>
    <w:p w14:paraId="53C3DFC2" w14:textId="77777777" w:rsidR="0003083F" w:rsidRDefault="000C52CB">
      <w:pPr>
        <w:spacing w:after="0" w:line="259" w:lineRule="auto"/>
        <w:ind w:left="0" w:firstLine="0"/>
      </w:pPr>
      <w:r>
        <w:t xml:space="preserve"> </w:t>
      </w:r>
    </w:p>
    <w:p w14:paraId="1C6BEFD8" w14:textId="77777777" w:rsidR="0003083F" w:rsidRDefault="000C52CB">
      <w:pPr>
        <w:spacing w:after="0" w:line="259" w:lineRule="auto"/>
        <w:ind w:left="0" w:firstLine="0"/>
      </w:pPr>
      <w:r>
        <w:t xml:space="preserve"> </w:t>
      </w:r>
    </w:p>
    <w:p w14:paraId="73DCE731" w14:textId="77777777" w:rsidR="0003083F" w:rsidRDefault="000C52CB">
      <w:pPr>
        <w:spacing w:after="0" w:line="259" w:lineRule="auto"/>
        <w:ind w:left="0" w:firstLine="0"/>
      </w:pPr>
      <w:r>
        <w:t xml:space="preserve"> </w:t>
      </w:r>
    </w:p>
    <w:p w14:paraId="7C9E25B4" w14:textId="77777777" w:rsidR="0003083F" w:rsidRDefault="000C52CB">
      <w:pPr>
        <w:spacing w:after="0" w:line="259" w:lineRule="auto"/>
        <w:ind w:left="0" w:firstLine="0"/>
      </w:pPr>
      <w:r>
        <w:t xml:space="preserve"> </w:t>
      </w:r>
    </w:p>
    <w:p w14:paraId="5A19619A" w14:textId="77777777" w:rsidR="0003083F" w:rsidDel="009B5B36" w:rsidRDefault="000C52CB">
      <w:pPr>
        <w:spacing w:after="0" w:line="259" w:lineRule="auto"/>
        <w:ind w:left="0" w:firstLine="0"/>
        <w:rPr>
          <w:del w:id="146" w:author="Jingyuan" w:date="2020-05-13T07:28:00Z"/>
        </w:rPr>
      </w:pPr>
      <w:r>
        <w:t xml:space="preserve"> </w:t>
      </w:r>
    </w:p>
    <w:p w14:paraId="1AC22A7D" w14:textId="77777777" w:rsidR="0003083F" w:rsidDel="009B5B36" w:rsidRDefault="000C52CB">
      <w:pPr>
        <w:spacing w:after="0" w:line="259" w:lineRule="auto"/>
        <w:ind w:left="0" w:firstLine="0"/>
        <w:rPr>
          <w:del w:id="147" w:author="Jingyuan" w:date="2020-05-13T07:28:00Z"/>
        </w:rPr>
      </w:pPr>
      <w:del w:id="148" w:author="Jingyuan" w:date="2020-05-13T07:28:00Z">
        <w:r w:rsidDel="009B5B36">
          <w:lastRenderedPageBreak/>
          <w:delText xml:space="preserve"> </w:delText>
        </w:r>
      </w:del>
    </w:p>
    <w:p w14:paraId="25E4B336" w14:textId="77777777" w:rsidR="0003083F" w:rsidDel="009B5B36" w:rsidRDefault="000C52CB">
      <w:pPr>
        <w:spacing w:after="0" w:line="259" w:lineRule="auto"/>
        <w:ind w:left="0" w:firstLine="0"/>
        <w:rPr>
          <w:del w:id="149" w:author="Jingyuan" w:date="2020-05-13T07:28:00Z"/>
        </w:rPr>
      </w:pPr>
      <w:del w:id="150" w:author="Jingyuan" w:date="2020-05-13T07:28:00Z">
        <w:r w:rsidDel="009B5B36">
          <w:delText xml:space="preserve"> </w:delText>
        </w:r>
      </w:del>
    </w:p>
    <w:p w14:paraId="51BBE220" w14:textId="77777777" w:rsidR="0003083F" w:rsidDel="009B5B36" w:rsidRDefault="000C52CB">
      <w:pPr>
        <w:spacing w:after="0" w:line="259" w:lineRule="auto"/>
        <w:ind w:left="0" w:firstLine="0"/>
        <w:rPr>
          <w:del w:id="151" w:author="Jingyuan" w:date="2020-05-13T07:28:00Z"/>
        </w:rPr>
      </w:pPr>
      <w:del w:id="152" w:author="Jingyuan" w:date="2020-05-13T07:28:00Z">
        <w:r w:rsidDel="009B5B36">
          <w:delText xml:space="preserve"> </w:delText>
        </w:r>
      </w:del>
    </w:p>
    <w:p w14:paraId="2FDED8B7" w14:textId="77777777" w:rsidR="0003083F" w:rsidRDefault="000C52CB">
      <w:pPr>
        <w:spacing w:after="0" w:line="259" w:lineRule="auto"/>
        <w:ind w:left="0" w:firstLine="0"/>
      </w:pPr>
      <w:del w:id="153" w:author="Jingyuan" w:date="2020-05-13T07:28:00Z">
        <w:r w:rsidDel="009B5B36">
          <w:delText xml:space="preserve"> </w:delText>
        </w:r>
      </w:del>
    </w:p>
    <w:sectPr w:rsidR="0003083F">
      <w:footerReference w:type="even" r:id="rId12"/>
      <w:footerReference w:type="default" r:id="rId13"/>
      <w:footerReference w:type="first" r:id="rId14"/>
      <w:pgSz w:w="12240" w:h="15840"/>
      <w:pgMar w:top="1196" w:right="885" w:bottom="1250" w:left="1099" w:header="72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0E11D" w14:textId="77777777" w:rsidR="00CF174D" w:rsidRDefault="00CF174D">
      <w:pPr>
        <w:spacing w:after="0" w:line="240" w:lineRule="auto"/>
      </w:pPr>
      <w:r>
        <w:separator/>
      </w:r>
    </w:p>
  </w:endnote>
  <w:endnote w:type="continuationSeparator" w:id="0">
    <w:p w14:paraId="71E5B8BF" w14:textId="77777777" w:rsidR="00CF174D" w:rsidRDefault="00CF174D">
      <w:pPr>
        <w:spacing w:after="0" w:line="240" w:lineRule="auto"/>
      </w:pPr>
      <w:r>
        <w:continuationSeparator/>
      </w:r>
    </w:p>
  </w:endnote>
  <w:endnote w:type="continuationNotice" w:id="1">
    <w:p w14:paraId="70E73D81" w14:textId="77777777" w:rsidR="00CF174D" w:rsidRDefault="00CF17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0BAD" w14:textId="77777777" w:rsidR="0003083F" w:rsidRDefault="000C52CB">
    <w:pPr>
      <w:spacing w:after="0" w:line="259" w:lineRule="auto"/>
      <w:ind w:left="0" w:firstLine="0"/>
      <w:jc w:val="both"/>
    </w:pPr>
    <w:r>
      <w:rPr>
        <w:sz w:val="22"/>
      </w:rPr>
      <w:t xml:space="preserve">_____________________________________________________________________________________________ </w:t>
    </w:r>
  </w:p>
  <w:p w14:paraId="7B3CAFBB" w14:textId="77777777" w:rsidR="0003083F" w:rsidRDefault="000C52CB">
    <w:pPr>
      <w:tabs>
        <w:tab w:val="right" w:pos="10256"/>
      </w:tabs>
      <w:spacing w:after="0" w:line="259" w:lineRule="auto"/>
      <w:ind w:left="0" w:right="-6" w:firstLine="0"/>
    </w:pPr>
    <w:r>
      <w:rPr>
        <w:rFonts w:ascii="Arial" w:eastAsia="Arial" w:hAnsi="Arial" w:cs="Arial"/>
        <w:sz w:val="20"/>
      </w:rPr>
      <w:t>© Shawna O'Grady, 2020</w:t>
    </w:r>
    <w:r>
      <w:rPr>
        <w:sz w:val="22"/>
      </w:rPr>
      <w:t xml:space="preserve"> </w:t>
    </w:r>
    <w:r>
      <w:rPr>
        <w:sz w:val="22"/>
      </w:rPr>
      <w:tab/>
      <w:t xml:space="preserve">High Performance Teams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7822C" w14:textId="77777777" w:rsidR="0003083F" w:rsidRDefault="000C52CB">
    <w:pPr>
      <w:spacing w:after="0" w:line="259" w:lineRule="auto"/>
      <w:ind w:left="0" w:firstLine="0"/>
      <w:jc w:val="both"/>
    </w:pPr>
    <w:r>
      <w:rPr>
        <w:sz w:val="22"/>
      </w:rPr>
      <w:t xml:space="preserve">_____________________________________________________________________________________________ </w:t>
    </w:r>
  </w:p>
  <w:p w14:paraId="2289AC80" w14:textId="77777777" w:rsidR="0003083F" w:rsidRDefault="000C52CB">
    <w:pPr>
      <w:tabs>
        <w:tab w:val="right" w:pos="10256"/>
      </w:tabs>
      <w:spacing w:after="0" w:line="259" w:lineRule="auto"/>
      <w:ind w:left="0" w:right="-6" w:firstLine="0"/>
    </w:pPr>
    <w:r>
      <w:rPr>
        <w:rFonts w:ascii="Arial" w:eastAsia="Arial" w:hAnsi="Arial" w:cs="Arial"/>
        <w:sz w:val="20"/>
      </w:rPr>
      <w:t>© Shawna O'Grady, 2020</w:t>
    </w:r>
    <w:r>
      <w:rPr>
        <w:sz w:val="22"/>
      </w:rPr>
      <w:t xml:space="preserve"> </w:t>
    </w:r>
    <w:r>
      <w:rPr>
        <w:sz w:val="22"/>
      </w:rPr>
      <w:tab/>
      <w:t xml:space="preserve">High Performance Teams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DF58F" w14:textId="77777777" w:rsidR="0003083F" w:rsidRDefault="000C52CB">
    <w:pPr>
      <w:spacing w:after="0" w:line="259" w:lineRule="auto"/>
      <w:ind w:left="0" w:firstLine="0"/>
      <w:jc w:val="both"/>
    </w:pPr>
    <w:r>
      <w:rPr>
        <w:sz w:val="22"/>
      </w:rPr>
      <w:t xml:space="preserve">_____________________________________________________________________________________________ </w:t>
    </w:r>
  </w:p>
  <w:p w14:paraId="31B2408C" w14:textId="77777777" w:rsidR="0003083F" w:rsidRDefault="000C52CB">
    <w:pPr>
      <w:tabs>
        <w:tab w:val="right" w:pos="10256"/>
      </w:tabs>
      <w:spacing w:after="0" w:line="259" w:lineRule="auto"/>
      <w:ind w:left="0" w:right="-6" w:firstLine="0"/>
    </w:pPr>
    <w:r>
      <w:rPr>
        <w:rFonts w:ascii="Arial" w:eastAsia="Arial" w:hAnsi="Arial" w:cs="Arial"/>
        <w:sz w:val="20"/>
      </w:rPr>
      <w:t>© Shawna O'Grady, 2020</w:t>
    </w:r>
    <w:r>
      <w:rPr>
        <w:sz w:val="22"/>
      </w:rPr>
      <w:t xml:space="preserve"> </w:t>
    </w:r>
    <w:r>
      <w:rPr>
        <w:sz w:val="22"/>
      </w:rPr>
      <w:tab/>
      <w:t xml:space="preserve">High Performance Teams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14A6C" w14:textId="77777777" w:rsidR="00CF174D" w:rsidRDefault="00CF174D">
      <w:pPr>
        <w:spacing w:after="0" w:line="240" w:lineRule="auto"/>
      </w:pPr>
      <w:r>
        <w:separator/>
      </w:r>
    </w:p>
  </w:footnote>
  <w:footnote w:type="continuationSeparator" w:id="0">
    <w:p w14:paraId="27B23831" w14:textId="77777777" w:rsidR="00CF174D" w:rsidRDefault="00CF174D">
      <w:pPr>
        <w:spacing w:after="0" w:line="240" w:lineRule="auto"/>
      </w:pPr>
      <w:r>
        <w:continuationSeparator/>
      </w:r>
    </w:p>
  </w:footnote>
  <w:footnote w:type="continuationNotice" w:id="1">
    <w:p w14:paraId="7202440E" w14:textId="77777777" w:rsidR="00CF174D" w:rsidRDefault="00CF17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7917"/>
    <w:multiLevelType w:val="hybridMultilevel"/>
    <w:tmpl w:val="FC284112"/>
    <w:lvl w:ilvl="0" w:tplc="C734B76E">
      <w:start w:val="1"/>
      <w:numFmt w:val="decimal"/>
      <w:lvlText w:val="%1."/>
      <w:lvlJc w:val="left"/>
      <w:pPr>
        <w:ind w:left="720" w:hanging="360"/>
      </w:pPr>
      <w:rPr>
        <w:b w:val="0"/>
        <w:bCs/>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2E5AED"/>
    <w:multiLevelType w:val="hybridMultilevel"/>
    <w:tmpl w:val="F13404F2"/>
    <w:lvl w:ilvl="0" w:tplc="D0865122">
      <w:numFmt w:val="bullet"/>
      <w:lvlText w:val="-"/>
      <w:lvlJc w:val="left"/>
      <w:pPr>
        <w:ind w:left="468" w:hanging="360"/>
      </w:pPr>
      <w:rPr>
        <w:rFonts w:ascii="DengXian" w:eastAsia="DengXian" w:hAnsi="DengXian" w:cstheme="minorBidi" w:hint="eastAsia"/>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2" w15:restartNumberingAfterBreak="0">
    <w:nsid w:val="13C22BAF"/>
    <w:multiLevelType w:val="multilevel"/>
    <w:tmpl w:val="337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C6A30"/>
    <w:multiLevelType w:val="hybridMultilevel"/>
    <w:tmpl w:val="2D06C33A"/>
    <w:lvl w:ilvl="0" w:tplc="5C7688A8">
      <w:start w:val="1"/>
      <w:numFmt w:val="decimal"/>
      <w:lvlText w:val="%1."/>
      <w:lvlJc w:val="left"/>
      <w:pPr>
        <w:ind w:left="720" w:hanging="360"/>
      </w:pPr>
      <w:rPr>
        <w:rFonts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E74215"/>
    <w:multiLevelType w:val="hybridMultilevel"/>
    <w:tmpl w:val="85241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0F6EB3"/>
    <w:multiLevelType w:val="multilevel"/>
    <w:tmpl w:val="4B6E4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061658"/>
    <w:multiLevelType w:val="multilevel"/>
    <w:tmpl w:val="CA28F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2A5CEF"/>
    <w:multiLevelType w:val="hybridMultilevel"/>
    <w:tmpl w:val="ECF04AEC"/>
    <w:lvl w:ilvl="0" w:tplc="D0865122">
      <w:numFmt w:val="bullet"/>
      <w:lvlText w:val="-"/>
      <w:lvlJc w:val="left"/>
      <w:pPr>
        <w:ind w:left="720" w:hanging="360"/>
      </w:pPr>
      <w:rPr>
        <w:rFonts w:ascii="DengXian" w:eastAsia="DengXian" w:hAnsi="DengXian" w:cstheme="minorBidi" w:hint="eastAsia"/>
        <w:b w:val="0"/>
        <w:bCs/>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843074"/>
    <w:multiLevelType w:val="hybridMultilevel"/>
    <w:tmpl w:val="1902C444"/>
    <w:lvl w:ilvl="0" w:tplc="06F40584">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E4C7EC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67C2CF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F64CD1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C5FE1828">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F9253D0">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FF452B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B78E7D2">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4CA179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5C7592E"/>
    <w:multiLevelType w:val="hybridMultilevel"/>
    <w:tmpl w:val="F020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A4524"/>
    <w:multiLevelType w:val="multilevel"/>
    <w:tmpl w:val="8014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1719D"/>
    <w:multiLevelType w:val="hybridMultilevel"/>
    <w:tmpl w:val="E6FCFF80"/>
    <w:lvl w:ilvl="0" w:tplc="D0865122">
      <w:numFmt w:val="bullet"/>
      <w:lvlText w:val="-"/>
      <w:lvlJc w:val="left"/>
      <w:pPr>
        <w:ind w:left="720" w:hanging="360"/>
      </w:pPr>
      <w:rPr>
        <w:rFonts w:ascii="DengXian" w:eastAsia="DengXian" w:hAnsi="DengXian" w:cstheme="minorBidi" w:hint="eastAsia"/>
        <w:b w:val="0"/>
        <w:bCs/>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7623F5"/>
    <w:multiLevelType w:val="hybridMultilevel"/>
    <w:tmpl w:val="6DCCB76A"/>
    <w:lvl w:ilvl="0" w:tplc="D0865122">
      <w:numFmt w:val="bullet"/>
      <w:lvlText w:val="-"/>
      <w:lvlJc w:val="left"/>
      <w:pPr>
        <w:ind w:left="720" w:hanging="360"/>
      </w:pPr>
      <w:rPr>
        <w:rFonts w:ascii="DengXian" w:eastAsia="DengXian" w:hAnsi="DengXian" w:cstheme="minorBidi" w:hint="eastAsia"/>
        <w:b w:val="0"/>
        <w:bCs/>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12"/>
  </w:num>
  <w:num w:numId="5">
    <w:abstractNumId w:val="11"/>
  </w:num>
  <w:num w:numId="6">
    <w:abstractNumId w:val="7"/>
  </w:num>
  <w:num w:numId="7">
    <w:abstractNumId w:val="2"/>
  </w:num>
  <w:num w:numId="8">
    <w:abstractNumId w:val="3"/>
  </w:num>
  <w:num w:numId="9">
    <w:abstractNumId w:val="9"/>
  </w:num>
  <w:num w:numId="10">
    <w:abstractNumId w:val="4"/>
  </w:num>
  <w:num w:numId="11">
    <w:abstractNumId w:val="10"/>
  </w:num>
  <w:num w:numId="12">
    <w:abstractNumId w:val="6"/>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ngyuan">
    <w15:presenceInfo w15:providerId="None" w15:userId="Jing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3F"/>
    <w:rsid w:val="00000278"/>
    <w:rsid w:val="00000CE6"/>
    <w:rsid w:val="0000691E"/>
    <w:rsid w:val="000242A3"/>
    <w:rsid w:val="00025D67"/>
    <w:rsid w:val="0003083F"/>
    <w:rsid w:val="00032389"/>
    <w:rsid w:val="0003287D"/>
    <w:rsid w:val="00071C0F"/>
    <w:rsid w:val="00076A16"/>
    <w:rsid w:val="0008522A"/>
    <w:rsid w:val="000B2246"/>
    <w:rsid w:val="000B6085"/>
    <w:rsid w:val="000C0543"/>
    <w:rsid w:val="000C52CB"/>
    <w:rsid w:val="000C5C3E"/>
    <w:rsid w:val="000D0CD2"/>
    <w:rsid w:val="000D2111"/>
    <w:rsid w:val="000E1ED5"/>
    <w:rsid w:val="000E3907"/>
    <w:rsid w:val="000E5D29"/>
    <w:rsid w:val="000E60A6"/>
    <w:rsid w:val="000F3D62"/>
    <w:rsid w:val="001040C3"/>
    <w:rsid w:val="00106623"/>
    <w:rsid w:val="00113C83"/>
    <w:rsid w:val="00113CD1"/>
    <w:rsid w:val="00113ED4"/>
    <w:rsid w:val="00120ECE"/>
    <w:rsid w:val="001216C0"/>
    <w:rsid w:val="001361B0"/>
    <w:rsid w:val="00141A70"/>
    <w:rsid w:val="001453E3"/>
    <w:rsid w:val="00145536"/>
    <w:rsid w:val="0017177B"/>
    <w:rsid w:val="00184281"/>
    <w:rsid w:val="0019359F"/>
    <w:rsid w:val="001A0143"/>
    <w:rsid w:val="001A3EE2"/>
    <w:rsid w:val="001A79A7"/>
    <w:rsid w:val="001B6547"/>
    <w:rsid w:val="001C15EE"/>
    <w:rsid w:val="001C2995"/>
    <w:rsid w:val="001C72A9"/>
    <w:rsid w:val="001D25B4"/>
    <w:rsid w:val="001D33D8"/>
    <w:rsid w:val="001D5D04"/>
    <w:rsid w:val="001F38A2"/>
    <w:rsid w:val="001F5A34"/>
    <w:rsid w:val="00200949"/>
    <w:rsid w:val="002024AA"/>
    <w:rsid w:val="00202A8C"/>
    <w:rsid w:val="0020632A"/>
    <w:rsid w:val="00213714"/>
    <w:rsid w:val="00214373"/>
    <w:rsid w:val="00226AE6"/>
    <w:rsid w:val="0023047A"/>
    <w:rsid w:val="00237380"/>
    <w:rsid w:val="00252168"/>
    <w:rsid w:val="00256855"/>
    <w:rsid w:val="00262B09"/>
    <w:rsid w:val="002960CE"/>
    <w:rsid w:val="002A0811"/>
    <w:rsid w:val="002A0DF9"/>
    <w:rsid w:val="002A1699"/>
    <w:rsid w:val="002A4938"/>
    <w:rsid w:val="002C38E7"/>
    <w:rsid w:val="002E7633"/>
    <w:rsid w:val="00300511"/>
    <w:rsid w:val="00321948"/>
    <w:rsid w:val="00321F34"/>
    <w:rsid w:val="00334984"/>
    <w:rsid w:val="00355C80"/>
    <w:rsid w:val="00360747"/>
    <w:rsid w:val="0037275F"/>
    <w:rsid w:val="00373230"/>
    <w:rsid w:val="003748A3"/>
    <w:rsid w:val="003806F0"/>
    <w:rsid w:val="003813AA"/>
    <w:rsid w:val="00382EE5"/>
    <w:rsid w:val="003A55EB"/>
    <w:rsid w:val="003A6C77"/>
    <w:rsid w:val="003C144E"/>
    <w:rsid w:val="003C4E2E"/>
    <w:rsid w:val="003D1980"/>
    <w:rsid w:val="003D4F49"/>
    <w:rsid w:val="003E09CD"/>
    <w:rsid w:val="003E2F70"/>
    <w:rsid w:val="003F527C"/>
    <w:rsid w:val="0040562E"/>
    <w:rsid w:val="00411213"/>
    <w:rsid w:val="004430D5"/>
    <w:rsid w:val="00443756"/>
    <w:rsid w:val="00452C1A"/>
    <w:rsid w:val="004545B0"/>
    <w:rsid w:val="00460826"/>
    <w:rsid w:val="004636E3"/>
    <w:rsid w:val="00480598"/>
    <w:rsid w:val="0048371C"/>
    <w:rsid w:val="004A40EC"/>
    <w:rsid w:val="004A713A"/>
    <w:rsid w:val="004C21D9"/>
    <w:rsid w:val="004C3E25"/>
    <w:rsid w:val="004D7D22"/>
    <w:rsid w:val="004E486D"/>
    <w:rsid w:val="004E4E80"/>
    <w:rsid w:val="004F3D1B"/>
    <w:rsid w:val="00501E80"/>
    <w:rsid w:val="00505965"/>
    <w:rsid w:val="0050619F"/>
    <w:rsid w:val="005104F3"/>
    <w:rsid w:val="00514B34"/>
    <w:rsid w:val="00521B0A"/>
    <w:rsid w:val="00535A76"/>
    <w:rsid w:val="0056028E"/>
    <w:rsid w:val="0056206B"/>
    <w:rsid w:val="005709B2"/>
    <w:rsid w:val="00575CF4"/>
    <w:rsid w:val="00587506"/>
    <w:rsid w:val="0059311C"/>
    <w:rsid w:val="00593BC2"/>
    <w:rsid w:val="005A0B74"/>
    <w:rsid w:val="005A2880"/>
    <w:rsid w:val="005A6EE0"/>
    <w:rsid w:val="005B03EC"/>
    <w:rsid w:val="005B59ED"/>
    <w:rsid w:val="005C5581"/>
    <w:rsid w:val="005C7DD1"/>
    <w:rsid w:val="005E0A2E"/>
    <w:rsid w:val="005E4F49"/>
    <w:rsid w:val="006040A1"/>
    <w:rsid w:val="00606B6F"/>
    <w:rsid w:val="006106F4"/>
    <w:rsid w:val="00615586"/>
    <w:rsid w:val="00625465"/>
    <w:rsid w:val="00636C09"/>
    <w:rsid w:val="006410AA"/>
    <w:rsid w:val="00657347"/>
    <w:rsid w:val="006672ED"/>
    <w:rsid w:val="00672A5C"/>
    <w:rsid w:val="006737E4"/>
    <w:rsid w:val="006754B5"/>
    <w:rsid w:val="0068422E"/>
    <w:rsid w:val="00697D4A"/>
    <w:rsid w:val="00697F36"/>
    <w:rsid w:val="006A1074"/>
    <w:rsid w:val="006B0BD6"/>
    <w:rsid w:val="006B5F92"/>
    <w:rsid w:val="006D093F"/>
    <w:rsid w:val="006D191F"/>
    <w:rsid w:val="006D19E9"/>
    <w:rsid w:val="006D2DFB"/>
    <w:rsid w:val="006E0C05"/>
    <w:rsid w:val="006F2C1F"/>
    <w:rsid w:val="0072703A"/>
    <w:rsid w:val="007370C2"/>
    <w:rsid w:val="007463D1"/>
    <w:rsid w:val="0075483F"/>
    <w:rsid w:val="00756CCC"/>
    <w:rsid w:val="00757304"/>
    <w:rsid w:val="007635AD"/>
    <w:rsid w:val="007665D7"/>
    <w:rsid w:val="007843FA"/>
    <w:rsid w:val="0078504E"/>
    <w:rsid w:val="00785983"/>
    <w:rsid w:val="007B09FF"/>
    <w:rsid w:val="007B0D59"/>
    <w:rsid w:val="007D4AF5"/>
    <w:rsid w:val="007E0835"/>
    <w:rsid w:val="007E720C"/>
    <w:rsid w:val="00807476"/>
    <w:rsid w:val="00877B69"/>
    <w:rsid w:val="008A0444"/>
    <w:rsid w:val="008C2DA0"/>
    <w:rsid w:val="008C3E04"/>
    <w:rsid w:val="008D385F"/>
    <w:rsid w:val="008D3877"/>
    <w:rsid w:val="008F443D"/>
    <w:rsid w:val="0090343E"/>
    <w:rsid w:val="00905753"/>
    <w:rsid w:val="009067F7"/>
    <w:rsid w:val="009121E1"/>
    <w:rsid w:val="00922A07"/>
    <w:rsid w:val="00925234"/>
    <w:rsid w:val="00927025"/>
    <w:rsid w:val="00937738"/>
    <w:rsid w:val="00940A08"/>
    <w:rsid w:val="009446AE"/>
    <w:rsid w:val="00954CDE"/>
    <w:rsid w:val="00963C83"/>
    <w:rsid w:val="0097452F"/>
    <w:rsid w:val="009901FA"/>
    <w:rsid w:val="009B2768"/>
    <w:rsid w:val="009B2924"/>
    <w:rsid w:val="009B2D16"/>
    <w:rsid w:val="009B3EAC"/>
    <w:rsid w:val="009B54A6"/>
    <w:rsid w:val="009B5B36"/>
    <w:rsid w:val="009C0B6C"/>
    <w:rsid w:val="009C3350"/>
    <w:rsid w:val="009D3AF1"/>
    <w:rsid w:val="009F1DF2"/>
    <w:rsid w:val="00A160C3"/>
    <w:rsid w:val="00A2791A"/>
    <w:rsid w:val="00A27F7F"/>
    <w:rsid w:val="00A3203F"/>
    <w:rsid w:val="00A34183"/>
    <w:rsid w:val="00A5696B"/>
    <w:rsid w:val="00A64ECE"/>
    <w:rsid w:val="00A668B2"/>
    <w:rsid w:val="00A736CA"/>
    <w:rsid w:val="00A81F3E"/>
    <w:rsid w:val="00A8589C"/>
    <w:rsid w:val="00A95482"/>
    <w:rsid w:val="00AB19B9"/>
    <w:rsid w:val="00AD1F67"/>
    <w:rsid w:val="00AD2AF2"/>
    <w:rsid w:val="00AE622A"/>
    <w:rsid w:val="00AF4A5A"/>
    <w:rsid w:val="00B01EF3"/>
    <w:rsid w:val="00B023CB"/>
    <w:rsid w:val="00B101E9"/>
    <w:rsid w:val="00B14E7A"/>
    <w:rsid w:val="00B240E1"/>
    <w:rsid w:val="00B31FF3"/>
    <w:rsid w:val="00B375C5"/>
    <w:rsid w:val="00B408DF"/>
    <w:rsid w:val="00B41578"/>
    <w:rsid w:val="00B443AE"/>
    <w:rsid w:val="00B458A4"/>
    <w:rsid w:val="00B5661A"/>
    <w:rsid w:val="00B61156"/>
    <w:rsid w:val="00B634E5"/>
    <w:rsid w:val="00B664EE"/>
    <w:rsid w:val="00B67C95"/>
    <w:rsid w:val="00B76C19"/>
    <w:rsid w:val="00B77CA3"/>
    <w:rsid w:val="00B80654"/>
    <w:rsid w:val="00B871EB"/>
    <w:rsid w:val="00B94864"/>
    <w:rsid w:val="00BA108F"/>
    <w:rsid w:val="00BA35A9"/>
    <w:rsid w:val="00BA5918"/>
    <w:rsid w:val="00BC1555"/>
    <w:rsid w:val="00BC497E"/>
    <w:rsid w:val="00BF342D"/>
    <w:rsid w:val="00C015DD"/>
    <w:rsid w:val="00C07C3C"/>
    <w:rsid w:val="00C211D1"/>
    <w:rsid w:val="00C2356D"/>
    <w:rsid w:val="00C2443A"/>
    <w:rsid w:val="00C24A88"/>
    <w:rsid w:val="00C30F50"/>
    <w:rsid w:val="00C35F67"/>
    <w:rsid w:val="00C4498C"/>
    <w:rsid w:val="00C47F4A"/>
    <w:rsid w:val="00C67139"/>
    <w:rsid w:val="00C70F4B"/>
    <w:rsid w:val="00C76A9D"/>
    <w:rsid w:val="00C77A45"/>
    <w:rsid w:val="00C94564"/>
    <w:rsid w:val="00C950FC"/>
    <w:rsid w:val="00CA5E3C"/>
    <w:rsid w:val="00CB2028"/>
    <w:rsid w:val="00CE1BA0"/>
    <w:rsid w:val="00CE64FD"/>
    <w:rsid w:val="00CF174D"/>
    <w:rsid w:val="00D05676"/>
    <w:rsid w:val="00D11BFE"/>
    <w:rsid w:val="00D16B8C"/>
    <w:rsid w:val="00D25212"/>
    <w:rsid w:val="00D264A2"/>
    <w:rsid w:val="00D31B53"/>
    <w:rsid w:val="00D350DA"/>
    <w:rsid w:val="00D54EF8"/>
    <w:rsid w:val="00D618D4"/>
    <w:rsid w:val="00D71826"/>
    <w:rsid w:val="00D8298B"/>
    <w:rsid w:val="00D84F4D"/>
    <w:rsid w:val="00D96D29"/>
    <w:rsid w:val="00DB0455"/>
    <w:rsid w:val="00DC5721"/>
    <w:rsid w:val="00DE4C27"/>
    <w:rsid w:val="00DF4A0E"/>
    <w:rsid w:val="00E021C0"/>
    <w:rsid w:val="00E12F15"/>
    <w:rsid w:val="00E1594D"/>
    <w:rsid w:val="00E220B1"/>
    <w:rsid w:val="00E23F4C"/>
    <w:rsid w:val="00E25C13"/>
    <w:rsid w:val="00E30831"/>
    <w:rsid w:val="00E32E8E"/>
    <w:rsid w:val="00E35F12"/>
    <w:rsid w:val="00E367FE"/>
    <w:rsid w:val="00E438FA"/>
    <w:rsid w:val="00E559A8"/>
    <w:rsid w:val="00E600D2"/>
    <w:rsid w:val="00E60EE5"/>
    <w:rsid w:val="00E62E26"/>
    <w:rsid w:val="00E7091F"/>
    <w:rsid w:val="00E93DA7"/>
    <w:rsid w:val="00E95363"/>
    <w:rsid w:val="00E96026"/>
    <w:rsid w:val="00EA0A47"/>
    <w:rsid w:val="00EB3BB0"/>
    <w:rsid w:val="00ED0306"/>
    <w:rsid w:val="00ED7F65"/>
    <w:rsid w:val="00EE016F"/>
    <w:rsid w:val="00EE150D"/>
    <w:rsid w:val="00EF2102"/>
    <w:rsid w:val="00EF34A6"/>
    <w:rsid w:val="00EF6FDC"/>
    <w:rsid w:val="00EF7021"/>
    <w:rsid w:val="00EF7F73"/>
    <w:rsid w:val="00F051DE"/>
    <w:rsid w:val="00F17DDB"/>
    <w:rsid w:val="00F21161"/>
    <w:rsid w:val="00F35DCC"/>
    <w:rsid w:val="00F76CCC"/>
    <w:rsid w:val="00F77E02"/>
    <w:rsid w:val="00FB770C"/>
    <w:rsid w:val="00FB7DA4"/>
    <w:rsid w:val="00FD4E6F"/>
    <w:rsid w:val="00FE2385"/>
    <w:rsid w:val="00FE6536"/>
    <w:rsid w:val="00FF3D36"/>
    <w:rsid w:val="01A6AFE1"/>
    <w:rsid w:val="02B73DF5"/>
    <w:rsid w:val="030A84FC"/>
    <w:rsid w:val="0312C297"/>
    <w:rsid w:val="035C31A3"/>
    <w:rsid w:val="04165C42"/>
    <w:rsid w:val="043FA453"/>
    <w:rsid w:val="045652C9"/>
    <w:rsid w:val="06C4D94D"/>
    <w:rsid w:val="08DB4C66"/>
    <w:rsid w:val="094214AE"/>
    <w:rsid w:val="0A3160C0"/>
    <w:rsid w:val="0B2BB137"/>
    <w:rsid w:val="0BC54807"/>
    <w:rsid w:val="0BE7CF31"/>
    <w:rsid w:val="0C359BDF"/>
    <w:rsid w:val="0C963215"/>
    <w:rsid w:val="0CA2D62A"/>
    <w:rsid w:val="0CADE87E"/>
    <w:rsid w:val="0CB28D1A"/>
    <w:rsid w:val="0CE0A3DD"/>
    <w:rsid w:val="0CE1DA48"/>
    <w:rsid w:val="0D33FE4D"/>
    <w:rsid w:val="0EF50028"/>
    <w:rsid w:val="0F61E4D9"/>
    <w:rsid w:val="0F7F9DEB"/>
    <w:rsid w:val="0FE2464B"/>
    <w:rsid w:val="1012BF71"/>
    <w:rsid w:val="10E97A5B"/>
    <w:rsid w:val="10EE1FF9"/>
    <w:rsid w:val="116C591B"/>
    <w:rsid w:val="11F73237"/>
    <w:rsid w:val="136E615A"/>
    <w:rsid w:val="13AE3BFC"/>
    <w:rsid w:val="1413D320"/>
    <w:rsid w:val="1483512F"/>
    <w:rsid w:val="156BB3BE"/>
    <w:rsid w:val="1577EA7D"/>
    <w:rsid w:val="15B643B2"/>
    <w:rsid w:val="15B85853"/>
    <w:rsid w:val="1616B353"/>
    <w:rsid w:val="1699830E"/>
    <w:rsid w:val="171F8C84"/>
    <w:rsid w:val="1802AD84"/>
    <w:rsid w:val="18987581"/>
    <w:rsid w:val="18EE6780"/>
    <w:rsid w:val="18FA8E38"/>
    <w:rsid w:val="19461929"/>
    <w:rsid w:val="19D5C7BE"/>
    <w:rsid w:val="1A0EA89C"/>
    <w:rsid w:val="1C2DE579"/>
    <w:rsid w:val="1C37171F"/>
    <w:rsid w:val="1C4CC8D7"/>
    <w:rsid w:val="1DAC450D"/>
    <w:rsid w:val="1EF9D4AC"/>
    <w:rsid w:val="1F4E78F4"/>
    <w:rsid w:val="1FA12863"/>
    <w:rsid w:val="1FE8B0E0"/>
    <w:rsid w:val="206EB5C9"/>
    <w:rsid w:val="2071AA4F"/>
    <w:rsid w:val="216FC122"/>
    <w:rsid w:val="21E15C54"/>
    <w:rsid w:val="22653AFE"/>
    <w:rsid w:val="22D0B328"/>
    <w:rsid w:val="22F9C7E2"/>
    <w:rsid w:val="23042177"/>
    <w:rsid w:val="24F34338"/>
    <w:rsid w:val="250AF607"/>
    <w:rsid w:val="26051B66"/>
    <w:rsid w:val="2708C017"/>
    <w:rsid w:val="2806BACF"/>
    <w:rsid w:val="283B2FC0"/>
    <w:rsid w:val="2862AD46"/>
    <w:rsid w:val="2903ABD1"/>
    <w:rsid w:val="290B4D5E"/>
    <w:rsid w:val="29474B58"/>
    <w:rsid w:val="2AA8456B"/>
    <w:rsid w:val="2AE746FE"/>
    <w:rsid w:val="2B2A82D5"/>
    <w:rsid w:val="2B72299E"/>
    <w:rsid w:val="2BE0CD88"/>
    <w:rsid w:val="2C46CC88"/>
    <w:rsid w:val="2D5F3D0F"/>
    <w:rsid w:val="2D79D702"/>
    <w:rsid w:val="2E2FE0CE"/>
    <w:rsid w:val="2ECA4F72"/>
    <w:rsid w:val="2ECB906C"/>
    <w:rsid w:val="2F5C8362"/>
    <w:rsid w:val="2F89669C"/>
    <w:rsid w:val="2FF7DCAC"/>
    <w:rsid w:val="302F96C7"/>
    <w:rsid w:val="3092F665"/>
    <w:rsid w:val="30CCF470"/>
    <w:rsid w:val="3219F82D"/>
    <w:rsid w:val="330FF65D"/>
    <w:rsid w:val="338211DC"/>
    <w:rsid w:val="3409CEE6"/>
    <w:rsid w:val="34A3C005"/>
    <w:rsid w:val="353E38E2"/>
    <w:rsid w:val="35AE281F"/>
    <w:rsid w:val="36275BD4"/>
    <w:rsid w:val="367862DE"/>
    <w:rsid w:val="394813D4"/>
    <w:rsid w:val="39A24F65"/>
    <w:rsid w:val="3A11A42B"/>
    <w:rsid w:val="3AC94C24"/>
    <w:rsid w:val="3C0C60A5"/>
    <w:rsid w:val="3CDD3775"/>
    <w:rsid w:val="3CF2D388"/>
    <w:rsid w:val="3DF2A1CC"/>
    <w:rsid w:val="3E8B7375"/>
    <w:rsid w:val="3F91F0AD"/>
    <w:rsid w:val="4023BF02"/>
    <w:rsid w:val="4050F114"/>
    <w:rsid w:val="42AC771A"/>
    <w:rsid w:val="450C68CA"/>
    <w:rsid w:val="460CF88C"/>
    <w:rsid w:val="463736C7"/>
    <w:rsid w:val="46BB64BB"/>
    <w:rsid w:val="48044258"/>
    <w:rsid w:val="49566D5C"/>
    <w:rsid w:val="4B0B0A09"/>
    <w:rsid w:val="4BBF9310"/>
    <w:rsid w:val="4C57B900"/>
    <w:rsid w:val="4C643A84"/>
    <w:rsid w:val="4C66813E"/>
    <w:rsid w:val="4D960127"/>
    <w:rsid w:val="4E2CEB65"/>
    <w:rsid w:val="4F518DFD"/>
    <w:rsid w:val="4F9C25B1"/>
    <w:rsid w:val="50199732"/>
    <w:rsid w:val="51070A68"/>
    <w:rsid w:val="52471026"/>
    <w:rsid w:val="53EFE999"/>
    <w:rsid w:val="557D8873"/>
    <w:rsid w:val="56A1CFBA"/>
    <w:rsid w:val="5727CCC4"/>
    <w:rsid w:val="5750E088"/>
    <w:rsid w:val="57BEFEC5"/>
    <w:rsid w:val="57FE30DF"/>
    <w:rsid w:val="5A2EB0DB"/>
    <w:rsid w:val="5AFBBC0F"/>
    <w:rsid w:val="5B2770DF"/>
    <w:rsid w:val="5C626782"/>
    <w:rsid w:val="5CBD1D1F"/>
    <w:rsid w:val="5D4AD359"/>
    <w:rsid w:val="5D9565C4"/>
    <w:rsid w:val="5DCF1A03"/>
    <w:rsid w:val="5E08A1EC"/>
    <w:rsid w:val="5EE27E52"/>
    <w:rsid w:val="5F085AD8"/>
    <w:rsid w:val="5FCA0464"/>
    <w:rsid w:val="60012368"/>
    <w:rsid w:val="605ECB12"/>
    <w:rsid w:val="610834B3"/>
    <w:rsid w:val="61C9DCD4"/>
    <w:rsid w:val="626DBD07"/>
    <w:rsid w:val="62C1D3C1"/>
    <w:rsid w:val="666AD0B9"/>
    <w:rsid w:val="68B007C7"/>
    <w:rsid w:val="6967A741"/>
    <w:rsid w:val="6E0F8C8D"/>
    <w:rsid w:val="6F9E6A22"/>
    <w:rsid w:val="71771B5C"/>
    <w:rsid w:val="71963A21"/>
    <w:rsid w:val="721880BB"/>
    <w:rsid w:val="726838B1"/>
    <w:rsid w:val="73003D86"/>
    <w:rsid w:val="73D2EFB4"/>
    <w:rsid w:val="7429F4DF"/>
    <w:rsid w:val="745E69CC"/>
    <w:rsid w:val="74C806FD"/>
    <w:rsid w:val="76322A4E"/>
    <w:rsid w:val="76D48E11"/>
    <w:rsid w:val="76FB991E"/>
    <w:rsid w:val="77386AFD"/>
    <w:rsid w:val="775545A6"/>
    <w:rsid w:val="7781F6C4"/>
    <w:rsid w:val="78422DFC"/>
    <w:rsid w:val="7C3E832B"/>
    <w:rsid w:val="7C595DCA"/>
    <w:rsid w:val="7C838E31"/>
    <w:rsid w:val="7CF3A5A6"/>
    <w:rsid w:val="7D47E5A9"/>
    <w:rsid w:val="7D86D89B"/>
    <w:rsid w:val="7DB04C63"/>
    <w:rsid w:val="7F0D6258"/>
    <w:rsid w:val="7F21648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E7707"/>
  <w15:docId w15:val="{7A2868C6-DD87-4F75-A397-F131A1AE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
      </w:numPr>
      <w:spacing w:after="0"/>
      <w:ind w:left="10" w:right="619"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0000"/>
      <w:sz w:val="28"/>
    </w:rPr>
  </w:style>
  <w:style w:type="paragraph" w:styleId="Header">
    <w:name w:val="header"/>
    <w:basedOn w:val="Normal"/>
    <w:link w:val="HeaderChar"/>
    <w:uiPriority w:val="99"/>
    <w:unhideWhenUsed/>
    <w:rsid w:val="008F4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43D"/>
    <w:rPr>
      <w:rFonts w:ascii="Calibri" w:eastAsia="Calibri" w:hAnsi="Calibri" w:cs="Calibri"/>
      <w:color w:val="000000"/>
      <w:sz w:val="24"/>
    </w:rPr>
  </w:style>
  <w:style w:type="paragraph" w:styleId="Footer">
    <w:name w:val="footer"/>
    <w:basedOn w:val="Normal"/>
    <w:link w:val="FooterChar"/>
    <w:uiPriority w:val="99"/>
    <w:semiHidden/>
    <w:unhideWhenUsed/>
    <w:rsid w:val="008F44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443D"/>
    <w:rPr>
      <w:rFonts w:ascii="Calibri" w:eastAsia="Calibri" w:hAnsi="Calibri" w:cs="Calibri"/>
      <w:color w:val="000000"/>
      <w:sz w:val="24"/>
    </w:rPr>
  </w:style>
  <w:style w:type="paragraph" w:styleId="ListParagraph">
    <w:name w:val="List Paragraph"/>
    <w:basedOn w:val="Normal"/>
    <w:uiPriority w:val="34"/>
    <w:qFormat/>
    <w:rsid w:val="003D4F49"/>
    <w:pPr>
      <w:ind w:left="720"/>
      <w:contextualSpacing/>
    </w:pPr>
  </w:style>
  <w:style w:type="paragraph" w:styleId="NormalWeb">
    <w:name w:val="Normal (Web)"/>
    <w:basedOn w:val="Normal"/>
    <w:uiPriority w:val="99"/>
    <w:semiHidden/>
    <w:unhideWhenUsed/>
    <w:rsid w:val="005C5581"/>
    <w:pPr>
      <w:spacing w:before="100" w:beforeAutospacing="1" w:after="100" w:afterAutospacing="1" w:line="240" w:lineRule="auto"/>
      <w:ind w:left="0" w:firstLine="0"/>
    </w:pPr>
    <w:rPr>
      <w:rFonts w:ascii="Times New Roman" w:eastAsia="Times New Roman" w:hAnsi="Times New Roman" w:cs="Times New Roman"/>
      <w:color w:val="auto"/>
      <w:szCs w:val="24"/>
      <w:lang w:eastAsia="zh-CN"/>
    </w:rPr>
  </w:style>
  <w:style w:type="paragraph" w:styleId="BalloonText">
    <w:name w:val="Balloon Text"/>
    <w:basedOn w:val="Normal"/>
    <w:link w:val="BalloonTextChar"/>
    <w:uiPriority w:val="99"/>
    <w:semiHidden/>
    <w:unhideWhenUsed/>
    <w:rsid w:val="008C3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E0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7197">
      <w:bodyDiv w:val="1"/>
      <w:marLeft w:val="0"/>
      <w:marRight w:val="0"/>
      <w:marTop w:val="0"/>
      <w:marBottom w:val="0"/>
      <w:divBdr>
        <w:top w:val="none" w:sz="0" w:space="0" w:color="auto"/>
        <w:left w:val="none" w:sz="0" w:space="0" w:color="auto"/>
        <w:bottom w:val="none" w:sz="0" w:space="0" w:color="auto"/>
        <w:right w:val="none" w:sz="0" w:space="0" w:color="auto"/>
      </w:divBdr>
    </w:div>
    <w:div w:id="287392956">
      <w:bodyDiv w:val="1"/>
      <w:marLeft w:val="0"/>
      <w:marRight w:val="0"/>
      <w:marTop w:val="0"/>
      <w:marBottom w:val="0"/>
      <w:divBdr>
        <w:top w:val="none" w:sz="0" w:space="0" w:color="auto"/>
        <w:left w:val="none" w:sz="0" w:space="0" w:color="auto"/>
        <w:bottom w:val="none" w:sz="0" w:space="0" w:color="auto"/>
        <w:right w:val="none" w:sz="0" w:space="0" w:color="auto"/>
      </w:divBdr>
      <w:divsChild>
        <w:div w:id="2053722712">
          <w:marLeft w:val="0"/>
          <w:marRight w:val="0"/>
          <w:marTop w:val="0"/>
          <w:marBottom w:val="0"/>
          <w:divBdr>
            <w:top w:val="none" w:sz="0" w:space="0" w:color="auto"/>
            <w:left w:val="none" w:sz="0" w:space="0" w:color="auto"/>
            <w:bottom w:val="none" w:sz="0" w:space="0" w:color="auto"/>
            <w:right w:val="none" w:sz="0" w:space="0" w:color="auto"/>
          </w:divBdr>
        </w:div>
      </w:divsChild>
    </w:div>
    <w:div w:id="324869578">
      <w:bodyDiv w:val="1"/>
      <w:marLeft w:val="0"/>
      <w:marRight w:val="0"/>
      <w:marTop w:val="0"/>
      <w:marBottom w:val="0"/>
      <w:divBdr>
        <w:top w:val="none" w:sz="0" w:space="0" w:color="auto"/>
        <w:left w:val="none" w:sz="0" w:space="0" w:color="auto"/>
        <w:bottom w:val="none" w:sz="0" w:space="0" w:color="auto"/>
        <w:right w:val="none" w:sz="0" w:space="0" w:color="auto"/>
      </w:divBdr>
      <w:divsChild>
        <w:div w:id="1123426393">
          <w:marLeft w:val="0"/>
          <w:marRight w:val="0"/>
          <w:marTop w:val="0"/>
          <w:marBottom w:val="0"/>
          <w:divBdr>
            <w:top w:val="none" w:sz="0" w:space="0" w:color="auto"/>
            <w:left w:val="none" w:sz="0" w:space="0" w:color="auto"/>
            <w:bottom w:val="none" w:sz="0" w:space="0" w:color="auto"/>
            <w:right w:val="none" w:sz="0" w:space="0" w:color="auto"/>
          </w:divBdr>
        </w:div>
      </w:divsChild>
    </w:div>
    <w:div w:id="333847104">
      <w:bodyDiv w:val="1"/>
      <w:marLeft w:val="0"/>
      <w:marRight w:val="0"/>
      <w:marTop w:val="0"/>
      <w:marBottom w:val="0"/>
      <w:divBdr>
        <w:top w:val="none" w:sz="0" w:space="0" w:color="auto"/>
        <w:left w:val="none" w:sz="0" w:space="0" w:color="auto"/>
        <w:bottom w:val="none" w:sz="0" w:space="0" w:color="auto"/>
        <w:right w:val="none" w:sz="0" w:space="0" w:color="auto"/>
      </w:divBdr>
    </w:div>
    <w:div w:id="456878728">
      <w:bodyDiv w:val="1"/>
      <w:marLeft w:val="0"/>
      <w:marRight w:val="0"/>
      <w:marTop w:val="0"/>
      <w:marBottom w:val="0"/>
      <w:divBdr>
        <w:top w:val="none" w:sz="0" w:space="0" w:color="auto"/>
        <w:left w:val="none" w:sz="0" w:space="0" w:color="auto"/>
        <w:bottom w:val="none" w:sz="0" w:space="0" w:color="auto"/>
        <w:right w:val="none" w:sz="0" w:space="0" w:color="auto"/>
      </w:divBdr>
    </w:div>
    <w:div w:id="835998498">
      <w:bodyDiv w:val="1"/>
      <w:marLeft w:val="0"/>
      <w:marRight w:val="0"/>
      <w:marTop w:val="0"/>
      <w:marBottom w:val="0"/>
      <w:divBdr>
        <w:top w:val="none" w:sz="0" w:space="0" w:color="auto"/>
        <w:left w:val="none" w:sz="0" w:space="0" w:color="auto"/>
        <w:bottom w:val="none" w:sz="0" w:space="0" w:color="auto"/>
        <w:right w:val="none" w:sz="0" w:space="0" w:color="auto"/>
      </w:divBdr>
    </w:div>
    <w:div w:id="1028683170">
      <w:bodyDiv w:val="1"/>
      <w:marLeft w:val="0"/>
      <w:marRight w:val="0"/>
      <w:marTop w:val="0"/>
      <w:marBottom w:val="0"/>
      <w:divBdr>
        <w:top w:val="none" w:sz="0" w:space="0" w:color="auto"/>
        <w:left w:val="none" w:sz="0" w:space="0" w:color="auto"/>
        <w:bottom w:val="none" w:sz="0" w:space="0" w:color="auto"/>
        <w:right w:val="none" w:sz="0" w:space="0" w:color="auto"/>
      </w:divBdr>
    </w:div>
    <w:div w:id="1234394837">
      <w:bodyDiv w:val="1"/>
      <w:marLeft w:val="0"/>
      <w:marRight w:val="0"/>
      <w:marTop w:val="0"/>
      <w:marBottom w:val="0"/>
      <w:divBdr>
        <w:top w:val="none" w:sz="0" w:space="0" w:color="auto"/>
        <w:left w:val="none" w:sz="0" w:space="0" w:color="auto"/>
        <w:bottom w:val="none" w:sz="0" w:space="0" w:color="auto"/>
        <w:right w:val="none" w:sz="0" w:space="0" w:color="auto"/>
      </w:divBdr>
    </w:div>
    <w:div w:id="2118987005">
      <w:bodyDiv w:val="1"/>
      <w:marLeft w:val="0"/>
      <w:marRight w:val="0"/>
      <w:marTop w:val="0"/>
      <w:marBottom w:val="0"/>
      <w:divBdr>
        <w:top w:val="none" w:sz="0" w:space="0" w:color="auto"/>
        <w:left w:val="none" w:sz="0" w:space="0" w:color="auto"/>
        <w:bottom w:val="none" w:sz="0" w:space="0" w:color="auto"/>
        <w:right w:val="none" w:sz="0" w:space="0" w:color="auto"/>
      </w:divBdr>
    </w:div>
    <w:div w:id="2136169668">
      <w:bodyDiv w:val="1"/>
      <w:marLeft w:val="0"/>
      <w:marRight w:val="0"/>
      <w:marTop w:val="0"/>
      <w:marBottom w:val="0"/>
      <w:divBdr>
        <w:top w:val="none" w:sz="0" w:space="0" w:color="auto"/>
        <w:left w:val="none" w:sz="0" w:space="0" w:color="auto"/>
        <w:bottom w:val="none" w:sz="0" w:space="0" w:color="auto"/>
        <w:right w:val="none" w:sz="0" w:space="0" w:color="auto"/>
      </w:divBdr>
      <w:divsChild>
        <w:div w:id="911620800">
          <w:marLeft w:val="0"/>
          <w:marRight w:val="0"/>
          <w:marTop w:val="0"/>
          <w:marBottom w:val="0"/>
          <w:divBdr>
            <w:top w:val="none" w:sz="0" w:space="0" w:color="auto"/>
            <w:left w:val="none" w:sz="0" w:space="0" w:color="auto"/>
            <w:bottom w:val="none" w:sz="0" w:space="0" w:color="auto"/>
            <w:right w:val="none" w:sz="0" w:space="0" w:color="auto"/>
          </w:divBdr>
        </w:div>
      </w:divsChild>
    </w:div>
    <w:div w:id="2137138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09ECCF76813B4E8AD44E2AA682613C" ma:contentTypeVersion="5" ma:contentTypeDescription="Create a new document." ma:contentTypeScope="" ma:versionID="3352cba0b875d8f41b754ed6c8552e09">
  <xsd:schema xmlns:xsd="http://www.w3.org/2001/XMLSchema" xmlns:xs="http://www.w3.org/2001/XMLSchema" xmlns:p="http://schemas.microsoft.com/office/2006/metadata/properties" xmlns:ns3="01038e6c-6950-4760-8366-2c9b6a034c96" xmlns:ns4="4fc7be9a-30f7-4c07-90e1-64334727c540" targetNamespace="http://schemas.microsoft.com/office/2006/metadata/properties" ma:root="true" ma:fieldsID="4673aa863392ad3d5fdd48f135bc6f3d" ns3:_="" ns4:_="">
    <xsd:import namespace="01038e6c-6950-4760-8366-2c9b6a034c96"/>
    <xsd:import namespace="4fc7be9a-30f7-4c07-90e1-64334727c5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38e6c-6950-4760-8366-2c9b6a034c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7be9a-30f7-4c07-90e1-64334727c5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E7FF98-D8AF-48F4-AC02-F6387F55371A}">
  <ds:schemaRefs>
    <ds:schemaRef ds:uri="http://schemas.microsoft.com/sharepoint/v3/contenttype/forms"/>
  </ds:schemaRefs>
</ds:datastoreItem>
</file>

<file path=customXml/itemProps2.xml><?xml version="1.0" encoding="utf-8"?>
<ds:datastoreItem xmlns:ds="http://schemas.openxmlformats.org/officeDocument/2006/customXml" ds:itemID="{17043281-69C7-4C4E-B23B-22C9A00FAB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C1C33E-770E-4920-A17D-2BED20737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38e6c-6950-4760-8366-2c9b6a034c96"/>
    <ds:schemaRef ds:uri="4fc7be9a-30f7-4c07-90e1-64334727c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- 5.3 Team Alignment Document.docx</dc:title>
  <dc:subject/>
  <dc:creator>Sally Cheung</dc:creator>
  <cp:keywords/>
  <cp:lastModifiedBy>Jan</cp:lastModifiedBy>
  <cp:revision>14</cp:revision>
  <dcterms:created xsi:type="dcterms:W3CDTF">2020-05-13T11:25:00Z</dcterms:created>
  <dcterms:modified xsi:type="dcterms:W3CDTF">2020-05-13T11:52:00Z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0x0101000809ECCF76813B4E8AD44E2AA682613C</vt:lpwstr>
  </property>
</Properties>
</file>